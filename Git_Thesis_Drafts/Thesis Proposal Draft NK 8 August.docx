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0AF" w:rsidRPr="00C8148D" w:rsidRDefault="000560AF" w:rsidP="000560AF">
      <w:pPr>
        <w:widowControl w:val="0"/>
        <w:autoSpaceDE w:val="0"/>
        <w:autoSpaceDN w:val="0"/>
        <w:adjustRightInd w:val="0"/>
        <w:spacing w:line="720" w:lineRule="auto"/>
        <w:rPr>
          <w:rFonts w:ascii="Times New Roman" w:hAnsi="Times New Roman" w:cs="Times New Roman"/>
          <w:b/>
        </w:rPr>
      </w:pPr>
      <w:commentRangeStart w:id="0"/>
      <w:del w:id="1" w:author="Nicole" w:date="2018-08-07T15:00:00Z">
        <w:r w:rsidRPr="006C03F7" w:rsidDel="00C8148D">
          <w:rPr>
            <w:rFonts w:ascii="Times New Roman" w:hAnsi="Times New Roman" w:cs="Times New Roman"/>
            <w:b/>
          </w:rPr>
          <w:delText>Evaluating</w:delText>
        </w:r>
        <w:commentRangeEnd w:id="0"/>
        <w:r w:rsidR="003D5B02" w:rsidRPr="00C8148D" w:rsidDel="00C8148D">
          <w:rPr>
            <w:rStyle w:val="CommentReference"/>
          </w:rPr>
          <w:commentReference w:id="0"/>
        </w:r>
        <w:r w:rsidRPr="00C8148D" w:rsidDel="00C8148D">
          <w:rPr>
            <w:rFonts w:ascii="Times New Roman" w:hAnsi="Times New Roman" w:cs="Times New Roman"/>
            <w:b/>
          </w:rPr>
          <w:delText xml:space="preserve"> community dynamics, spatial dominance, and covariance of sponge and coral</w:delText>
        </w:r>
      </w:del>
      <w:ins w:id="2" w:author="Nicole" w:date="2018-08-07T15:00:00Z">
        <w:r w:rsidR="00C8148D" w:rsidRPr="00C8148D">
          <w:rPr>
            <w:rFonts w:ascii="Times New Roman" w:hAnsi="Times New Roman" w:cs="Times New Roman"/>
            <w:b/>
            <w:rPrChange w:id="3" w:author="Nicole" w:date="2018-08-07T15:01:00Z">
              <w:rPr>
                <w:rFonts w:ascii="Times New Roman" w:hAnsi="Times New Roman" w:cs="Times New Roman"/>
                <w:b/>
                <w:highlight w:val="yellow"/>
              </w:rPr>
            </w:rPrChange>
          </w:rPr>
          <w:t>Temporal effectiveness of surrogates in coral reef</w:t>
        </w:r>
      </w:ins>
      <w:r w:rsidRPr="00C8148D">
        <w:rPr>
          <w:rFonts w:ascii="Times New Roman" w:hAnsi="Times New Roman" w:cs="Times New Roman"/>
          <w:b/>
        </w:rPr>
        <w:t xml:space="preserve"> communities </w:t>
      </w:r>
      <w:ins w:id="4" w:author="Nicole" w:date="2018-08-07T15:00:00Z">
        <w:r w:rsidR="00C8148D" w:rsidRPr="00C8148D">
          <w:rPr>
            <w:rFonts w:ascii="Times New Roman" w:hAnsi="Times New Roman" w:cs="Times New Roman"/>
            <w:b/>
            <w:rPrChange w:id="5" w:author="Nicole" w:date="2018-08-07T15:01:00Z">
              <w:rPr>
                <w:rFonts w:ascii="Times New Roman" w:hAnsi="Times New Roman" w:cs="Times New Roman"/>
                <w:b/>
                <w:highlight w:val="yellow"/>
              </w:rPr>
            </w:rPrChange>
          </w:rPr>
          <w:t>in</w:t>
        </w:r>
      </w:ins>
      <w:del w:id="6" w:author="Nicole" w:date="2018-08-07T15:00:00Z">
        <w:r w:rsidRPr="00C8148D" w:rsidDel="00C8148D">
          <w:rPr>
            <w:rFonts w:ascii="Times New Roman" w:hAnsi="Times New Roman" w:cs="Times New Roman"/>
            <w:b/>
          </w:rPr>
          <w:delText>in</w:delText>
        </w:r>
      </w:del>
      <w:r w:rsidRPr="00C8148D">
        <w:rPr>
          <w:rFonts w:ascii="Times New Roman" w:hAnsi="Times New Roman" w:cs="Times New Roman"/>
          <w:b/>
        </w:rPr>
        <w:t xml:space="preserve"> the British Virgin Islands</w:t>
      </w:r>
    </w:p>
    <w:p w:rsidR="000560AF" w:rsidRPr="007E69BC" w:rsidRDefault="000560AF" w:rsidP="000560AF">
      <w:pPr>
        <w:widowControl w:val="0"/>
        <w:autoSpaceDE w:val="0"/>
        <w:autoSpaceDN w:val="0"/>
        <w:adjustRightInd w:val="0"/>
        <w:spacing w:line="720" w:lineRule="auto"/>
        <w:rPr>
          <w:rFonts w:ascii="Times New Roman" w:hAnsi="Times New Roman" w:cs="Times New Roman"/>
        </w:rPr>
      </w:pPr>
      <w:r w:rsidRPr="00C8148D">
        <w:rPr>
          <w:rFonts w:ascii="Times New Roman" w:hAnsi="Times New Roman" w:cs="Times New Roman"/>
        </w:rPr>
        <w:t>Nicole B</w:t>
      </w:r>
      <w:r w:rsidRPr="007E69BC">
        <w:rPr>
          <w:rFonts w:ascii="Times New Roman" w:hAnsi="Times New Roman" w:cs="Times New Roman"/>
        </w:rPr>
        <w:t>. Keefner</w:t>
      </w:r>
      <w:r w:rsidRPr="007E69BC">
        <w:rPr>
          <w:rFonts w:ascii="Times New Roman" w:hAnsi="Times New Roman" w:cs="Times New Roman"/>
          <w:vertAlign w:val="superscript"/>
        </w:rPr>
        <w:t>1</w:t>
      </w:r>
    </w:p>
    <w:p w:rsidR="000560AF" w:rsidRPr="007E69BC" w:rsidRDefault="000560AF" w:rsidP="000560AF">
      <w:pPr>
        <w:widowControl w:val="0"/>
        <w:autoSpaceDE w:val="0"/>
        <w:autoSpaceDN w:val="0"/>
        <w:adjustRightInd w:val="0"/>
        <w:spacing w:line="720" w:lineRule="auto"/>
        <w:rPr>
          <w:rFonts w:ascii="Times New Roman" w:hAnsi="Times New Roman" w:cs="Times New Roman"/>
        </w:rPr>
      </w:pPr>
      <w:proofErr w:type="gramStart"/>
      <w:r w:rsidRPr="007E69BC">
        <w:rPr>
          <w:rFonts w:ascii="Times New Roman" w:hAnsi="Times New Roman" w:cs="Times New Roman"/>
          <w:vertAlign w:val="superscript"/>
        </w:rPr>
        <w:t>1</w:t>
      </w:r>
      <w:r w:rsidRPr="007E69BC">
        <w:rPr>
          <w:rFonts w:ascii="Times New Roman" w:hAnsi="Times New Roman" w:cs="Times New Roman"/>
        </w:rPr>
        <w:t>Department of Natural Resources Science, University of Rhode Island, Kingston, RI 02881, USA.</w:t>
      </w:r>
      <w:proofErr w:type="gramEnd"/>
      <w:r w:rsidRPr="007E69BC">
        <w:rPr>
          <w:rFonts w:ascii="Times New Roman" w:hAnsi="Times New Roman" w:cs="Times New Roman"/>
        </w:rPr>
        <w:t xml:space="preserve"> </w:t>
      </w:r>
    </w:p>
    <w:p w:rsidR="000560AF" w:rsidRPr="007E69BC" w:rsidRDefault="000560AF" w:rsidP="000560AF">
      <w:pPr>
        <w:widowControl w:val="0"/>
        <w:autoSpaceDE w:val="0"/>
        <w:autoSpaceDN w:val="0"/>
        <w:adjustRightInd w:val="0"/>
        <w:spacing w:line="720" w:lineRule="auto"/>
        <w:rPr>
          <w:rFonts w:ascii="Times New Roman" w:hAnsi="Times New Roman" w:cs="Times New Roman"/>
          <w:b/>
        </w:rPr>
      </w:pPr>
      <w:r w:rsidRPr="007E69BC">
        <w:rPr>
          <w:rFonts w:ascii="Times New Roman" w:hAnsi="Times New Roman" w:cs="Times New Roman"/>
          <w:b/>
        </w:rPr>
        <w:t>Statement of the Problem</w:t>
      </w:r>
    </w:p>
    <w:p w:rsidR="000560AF" w:rsidRPr="007E69BC" w:rsidRDefault="000560AF" w:rsidP="000560AF">
      <w:pPr>
        <w:widowControl w:val="0"/>
        <w:autoSpaceDE w:val="0"/>
        <w:autoSpaceDN w:val="0"/>
        <w:adjustRightInd w:val="0"/>
        <w:spacing w:line="720" w:lineRule="auto"/>
        <w:ind w:firstLine="720"/>
        <w:rPr>
          <w:rFonts w:ascii="Times New Roman" w:hAnsi="Times New Roman" w:cs="Times New Roman"/>
        </w:rPr>
      </w:pPr>
      <w:r w:rsidRPr="007E69BC">
        <w:rPr>
          <w:rFonts w:ascii="Times New Roman" w:hAnsi="Times New Roman" w:cs="Times New Roman"/>
        </w:rPr>
        <w:t xml:space="preserve">This study aims to </w:t>
      </w:r>
      <w:del w:id="7" w:author="Nicole" w:date="2018-08-07T12:17:00Z">
        <w:r w:rsidRPr="007E69BC" w:rsidDel="00DD6FC1">
          <w:rPr>
            <w:rFonts w:ascii="Times New Roman" w:hAnsi="Times New Roman" w:cs="Times New Roman"/>
          </w:rPr>
          <w:delText xml:space="preserve">contribute to the minimal knowledge of sponge community dynamics and investigate spatial dominance </w:delText>
        </w:r>
      </w:del>
      <w:del w:id="8" w:author="Nicole" w:date="2018-07-12T16:53:00Z">
        <w:r w:rsidRPr="007E69BC" w:rsidDel="003D5B02">
          <w:rPr>
            <w:rFonts w:ascii="Times New Roman" w:hAnsi="Times New Roman" w:cs="Times New Roman"/>
          </w:rPr>
          <w:delText xml:space="preserve">within </w:delText>
        </w:r>
      </w:del>
      <w:del w:id="9" w:author="Nicole" w:date="2018-08-07T12:17:00Z">
        <w:r w:rsidRPr="007E69BC" w:rsidDel="00DD6FC1">
          <w:rPr>
            <w:rFonts w:ascii="Times New Roman" w:hAnsi="Times New Roman" w:cs="Times New Roman"/>
          </w:rPr>
          <w:delText>and covariance between sponge and coral communities.</w:delText>
        </w:r>
      </w:del>
      <w:ins w:id="10" w:author="Nicole" w:date="2018-08-07T12:17:00Z">
        <w:r w:rsidR="00DD6FC1">
          <w:rPr>
            <w:rFonts w:ascii="Times New Roman" w:hAnsi="Times New Roman" w:cs="Times New Roman"/>
          </w:rPr>
          <w:t>inve</w:t>
        </w:r>
        <w:r w:rsidR="0094103A">
          <w:rPr>
            <w:rFonts w:ascii="Times New Roman" w:hAnsi="Times New Roman" w:cs="Times New Roman"/>
          </w:rPr>
          <w:t>stigate surrogate effective</w:t>
        </w:r>
      </w:ins>
      <w:ins w:id="11" w:author="Nicole" w:date="2018-08-07T12:51:00Z">
        <w:r w:rsidR="0094103A">
          <w:rPr>
            <w:rFonts w:ascii="Times New Roman" w:hAnsi="Times New Roman" w:cs="Times New Roman"/>
          </w:rPr>
          <w:t>ness</w:t>
        </w:r>
      </w:ins>
      <w:ins w:id="12" w:author="Nicole" w:date="2018-08-07T12:17:00Z">
        <w:r w:rsidR="00DD6FC1">
          <w:rPr>
            <w:rFonts w:ascii="Times New Roman" w:hAnsi="Times New Roman" w:cs="Times New Roman"/>
          </w:rPr>
          <w:t xml:space="preserve"> of sponges, corals, and reef fishes in a </w:t>
        </w:r>
        <w:r w:rsidR="0094103A">
          <w:rPr>
            <w:rFonts w:ascii="Times New Roman" w:hAnsi="Times New Roman" w:cs="Times New Roman"/>
          </w:rPr>
          <w:t>tropical reef system over a</w:t>
        </w:r>
        <w:r w:rsidR="00441CA2">
          <w:rPr>
            <w:rFonts w:ascii="Times New Roman" w:hAnsi="Times New Roman" w:cs="Times New Roman"/>
          </w:rPr>
          <w:t xml:space="preserve"> span of 26 years.</w:t>
        </w:r>
      </w:ins>
      <w:ins w:id="13" w:author="Nicole" w:date="2018-08-08T12:52:00Z">
        <w:r w:rsidR="00441CA2">
          <w:rPr>
            <w:rFonts w:ascii="Times New Roman" w:hAnsi="Times New Roman" w:cs="Times New Roman"/>
          </w:rPr>
          <w:t xml:space="preserve"> I will compare the</w:t>
        </w:r>
      </w:ins>
      <w:ins w:id="14" w:author="Nicole" w:date="2018-08-07T12:17:00Z">
        <w:r w:rsidR="00DD6FC1">
          <w:rPr>
            <w:rFonts w:ascii="Times New Roman" w:hAnsi="Times New Roman" w:cs="Times New Roman"/>
          </w:rPr>
          <w:t xml:space="preserve"> effectiveness of RTU</w:t>
        </w:r>
      </w:ins>
      <w:ins w:id="15" w:author="Nicole" w:date="2018-08-07T12:18:00Z">
        <w:r w:rsidR="00DD6FC1">
          <w:rPr>
            <w:rFonts w:ascii="Times New Roman" w:hAnsi="Times New Roman" w:cs="Times New Roman"/>
          </w:rPr>
          <w:t>’s and functional groups.</w:t>
        </w:r>
      </w:ins>
      <w:r w:rsidRPr="007E69BC">
        <w:rPr>
          <w:rFonts w:ascii="Times New Roman" w:hAnsi="Times New Roman" w:cs="Times New Roman"/>
        </w:rPr>
        <w:t xml:space="preserve"> </w:t>
      </w:r>
      <w:ins w:id="16" w:author="Nicole" w:date="2018-08-08T12:53:00Z">
        <w:r w:rsidR="00441CA2">
          <w:rPr>
            <w:rFonts w:ascii="Times New Roman" w:hAnsi="Times New Roman" w:cs="Times New Roman"/>
          </w:rPr>
          <w:t>I will use d</w:t>
        </w:r>
      </w:ins>
      <w:del w:id="17" w:author="Nicole" w:date="2018-08-08T12:53:00Z">
        <w:r w:rsidRPr="007E69BC" w:rsidDel="00441CA2">
          <w:rPr>
            <w:rFonts w:ascii="Times New Roman" w:hAnsi="Times New Roman" w:cs="Times New Roman"/>
          </w:rPr>
          <w:delText>D</w:delText>
        </w:r>
      </w:del>
      <w:r w:rsidRPr="007E69BC">
        <w:rPr>
          <w:rFonts w:ascii="Times New Roman" w:hAnsi="Times New Roman" w:cs="Times New Roman"/>
        </w:rPr>
        <w:t>ata collected from reef monitoring in the British Virgin Islands</w:t>
      </w:r>
      <w:del w:id="18" w:author="Nicole" w:date="2018-08-08T12:53:00Z">
        <w:r w:rsidRPr="007E69BC" w:rsidDel="00441CA2">
          <w:rPr>
            <w:rFonts w:ascii="Times New Roman" w:hAnsi="Times New Roman" w:cs="Times New Roman"/>
          </w:rPr>
          <w:delText xml:space="preserve"> will be used</w:delText>
        </w:r>
      </w:del>
      <w:r w:rsidRPr="007E69BC">
        <w:rPr>
          <w:rFonts w:ascii="Times New Roman" w:hAnsi="Times New Roman" w:cs="Times New Roman"/>
        </w:rPr>
        <w:t>.</w:t>
      </w:r>
    </w:p>
    <w:p w:rsidR="000560AF" w:rsidRPr="007E69BC" w:rsidRDefault="000560AF" w:rsidP="000560AF">
      <w:pPr>
        <w:widowControl w:val="0"/>
        <w:tabs>
          <w:tab w:val="left" w:pos="220"/>
          <w:tab w:val="left" w:pos="720"/>
        </w:tabs>
        <w:autoSpaceDE w:val="0"/>
        <w:autoSpaceDN w:val="0"/>
        <w:adjustRightInd w:val="0"/>
        <w:spacing w:line="720" w:lineRule="auto"/>
        <w:rPr>
          <w:rFonts w:ascii="Times New Roman" w:hAnsi="Times New Roman" w:cs="Times New Roman"/>
          <w:b/>
        </w:rPr>
      </w:pPr>
      <w:r w:rsidRPr="007E69BC">
        <w:rPr>
          <w:rFonts w:ascii="Times New Roman" w:hAnsi="Times New Roman" w:cs="Times New Roman"/>
          <w:b/>
        </w:rPr>
        <w:t xml:space="preserve">Justification for and Significance of the Study </w:t>
      </w:r>
    </w:p>
    <w:p w:rsidR="00FE148D" w:rsidRDefault="0094103A" w:rsidP="00FE148D">
      <w:pPr>
        <w:spacing w:line="720" w:lineRule="auto"/>
        <w:ind w:firstLine="720"/>
        <w:rPr>
          <w:ins w:id="19" w:author="Nicole" w:date="2018-08-07T13:14:00Z"/>
          <w:rFonts w:ascii="Times New Roman" w:eastAsia="Calibri" w:hAnsi="Times New Roman" w:cs="Times New Roman"/>
        </w:rPr>
      </w:pPr>
      <w:ins w:id="20" w:author="Nicole" w:date="2018-08-07T12:19:00Z">
        <w:r>
          <w:rPr>
            <w:rFonts w:ascii="Times New Roman" w:eastAsia="Calibri" w:hAnsi="Times New Roman" w:cs="Times New Roman"/>
          </w:rPr>
          <w:t>B</w:t>
        </w:r>
      </w:ins>
      <w:del w:id="21" w:author="Nicole" w:date="2018-08-07T12:19:00Z">
        <w:r w:rsidR="000560AF" w:rsidRPr="007E69BC" w:rsidDel="00DD6FC1">
          <w:rPr>
            <w:rFonts w:ascii="Times New Roman" w:eastAsia="Calibri" w:hAnsi="Times New Roman" w:cs="Times New Roman"/>
          </w:rPr>
          <w:delText>B</w:delText>
        </w:r>
      </w:del>
      <w:r w:rsidR="000560AF" w:rsidRPr="007E69BC">
        <w:rPr>
          <w:rFonts w:ascii="Times New Roman" w:eastAsia="Calibri" w:hAnsi="Times New Roman" w:cs="Times New Roman"/>
        </w:rPr>
        <w:t>iodiversity</w:t>
      </w:r>
      <w:ins w:id="22" w:author="Nicole" w:date="2018-08-07T16:16:00Z">
        <w:r w:rsidR="006776C7">
          <w:rPr>
            <w:rFonts w:ascii="Times New Roman" w:eastAsia="Calibri" w:hAnsi="Times New Roman" w:cs="Times New Roman"/>
          </w:rPr>
          <w:t xml:space="preserve"> changes and</w:t>
        </w:r>
      </w:ins>
      <w:r w:rsidR="000560AF" w:rsidRPr="007E69BC">
        <w:rPr>
          <w:rFonts w:ascii="Times New Roman" w:eastAsia="Calibri" w:hAnsi="Times New Roman" w:cs="Times New Roman"/>
        </w:rPr>
        <w:t xml:space="preserve"> declines associated with higher levels of anthropogenic </w:t>
      </w:r>
      <w:del w:id="23" w:author="Nicole" w:date="2018-07-12T16:13:00Z">
        <w:r w:rsidR="000560AF" w:rsidRPr="007E69BC" w:rsidDel="009347E3">
          <w:rPr>
            <w:rFonts w:ascii="Times New Roman" w:eastAsia="Calibri" w:hAnsi="Times New Roman" w:cs="Times New Roman"/>
          </w:rPr>
          <w:delText xml:space="preserve">disturbance </w:delText>
        </w:r>
      </w:del>
      <w:ins w:id="24" w:author="Nicole" w:date="2018-07-12T16:13:00Z">
        <w:r w:rsidR="009347E3">
          <w:rPr>
            <w:rFonts w:ascii="Times New Roman" w:eastAsia="Calibri" w:hAnsi="Times New Roman" w:cs="Times New Roman"/>
          </w:rPr>
          <w:t>stress</w:t>
        </w:r>
        <w:r w:rsidR="009347E3" w:rsidRPr="007E69BC">
          <w:rPr>
            <w:rFonts w:ascii="Times New Roman" w:eastAsia="Calibri" w:hAnsi="Times New Roman" w:cs="Times New Roman"/>
          </w:rPr>
          <w:t xml:space="preserve"> </w:t>
        </w:r>
      </w:ins>
      <w:r w:rsidR="000560AF" w:rsidRPr="007E69BC">
        <w:rPr>
          <w:rFonts w:ascii="Times New Roman" w:eastAsia="Calibri" w:hAnsi="Times New Roman" w:cs="Times New Roman"/>
        </w:rPr>
        <w:t>disrupt community dynamics</w:t>
      </w:r>
      <w:ins w:id="25" w:author="Nicole" w:date="2018-08-07T12:53:00Z">
        <w:r>
          <w:rPr>
            <w:rFonts w:ascii="Times New Roman" w:eastAsia="Calibri" w:hAnsi="Times New Roman" w:cs="Times New Roman"/>
          </w:rPr>
          <w:t xml:space="preserve"> and are of great concern</w:t>
        </w:r>
      </w:ins>
      <w:r w:rsidR="000560AF" w:rsidRPr="007E69BC">
        <w:rPr>
          <w:rFonts w:ascii="Times New Roman" w:eastAsia="Calibri" w:hAnsi="Times New Roman" w:cs="Times New Roman"/>
        </w:rPr>
        <w:t xml:space="preserve"> </w:t>
      </w:r>
      <w:r w:rsidR="000560AF" w:rsidRPr="007A3F16">
        <w:rPr>
          <w:rFonts w:ascii="Times New Roman" w:eastAsia="Calibri" w:hAnsi="Times New Roman" w:cs="Times New Roman"/>
        </w:rPr>
        <w:fldChar w:fldCharType="begin" w:fldLock="1"/>
      </w:r>
      <w:r w:rsidR="00605415">
        <w:rPr>
          <w:rFonts w:ascii="Times New Roman" w:eastAsia="Calibri" w:hAnsi="Times New Roman" w:cs="Times New Roman"/>
        </w:rPr>
        <w:instrText>ADDIN CSL_CITATION {"citationItems":[{"id":"ITEM-1","itemData":{"DOI":"10.1890/06-0976","ISBN":"0012-9658","ISSN":"00129658","PMID":"17536700","abstract":"Development of a mechanistic understanding and predictions of patterns of biodiversity is a central theme in ecology. One of the most influential theories, the intermediate disturbance hypothesis (IDH), predicts maximum diversity at intermediate levels of disturbance frequency. The dynamic equilibrium model (DEM), an extension of the IDH, predicts that the level of productivity determines at what frequency of disturbance maximum diversity occurs. To test, and contrast, the predictions of these two models, a field experiment on marine hard-substratum assemblages was conducted with seven levels of disturbance frequency and three levels of nutrient availability. Consistent with the IDH, maximum diversity, measured as species richness, was observed at an intermediate frequency of disturbance. Despite documented effects on productivity, the relationship between disturbance and diversity was not altered by the nutrient treatments. Thus, in this system the DEM did not improve the understanding of patterns of diversity compared to the IDH. Furthermore, it is suggested that careful consideration of measurements and practical definitions of productivity in natural assemblages is necessary for a rigorous test of the DEM.","author":[{"dropping-particle":"","family":"Svensson","given":"J. Robin","non-dropping-particle":"","parse-names":false,"suffix":""},{"dropping-particle":"","family":"Lindegarth","given":"Mats","non-dropping-particle":"","parse-names":false,"suffix":""},{"dropping-particle":"","family":"Siccha","given":"Michael","non-dropping-particle":"","parse-names":false,"suffix":""},{"dropping-particle":"","family":"Lenz","given":"Mark","non-dropping-particle":"","parse-names":false,"suffix":""},{"dropping-particle":"","family":"Molis","given":"Markus","non-dropping-particle":"","parse-names":false,"suffix":""},{"dropping-particle":"","family":"Wahl","given":"Martin","non-dropping-particle":"","parse-names":false,"suffix":""},{"dropping-particle":"","family":"Pavia","given":"Henrik","non-dropping-particle":"","parse-names":false,"suffix":""}],"container-title":"Ecology","id":"ITEM-1","issue":"4","issued":{"date-parts":[["2007"]]},"note":"a look at how disturbance is related to biodiversity levels - affects population dynamics, IDH suggests that some species that are slow recruiters will disappear from the community at higher disturbance rates; species richness analyzed with ANOVA","page":"830-838","title":"Maximum species richness at intermediate frequencies of disturbance: Consistency among levels of productivity","type":"article-journal","volume":"88"},"uris":["http://www.mendeley.com/documents/?uuid=96b6a609-0958-39ff-a34d-6b865729e87e"]},{"id":"ITEM-2","itemData":{"DOI":"10.1890/120272","abstract":"This paper provides a synthesis of the recent literature describing how global biodiversity is being affected by climate change and is projected to respond in the future. Current studies reinforce earlier findings of major cli- mate-change-related impacts on biological systems and document new, more subtle after-effects. For example, many species are shifting their distributions and phenologies at faster rates than were recorded just a few years ago; however, responses are not uniform across species. Shifts have been idiosyncratic and in some cases coun- terintuitive, promoting new community compositions and altering biotic interactions. Although genetic diversity enhances species’ potential to respond to variable conditions, climate change may outpace intrinsic adaptive capacities and increase the relative vulnerabilities of many organisms. Developing effective adapta- tion strategies for biodiversity conservation will not only require flexible decision-making and management approaches that account for uncertainties in climate projections and ecological responses but will also neces- sitate coordinated monitoring efforts.","author":[{"dropping-particle":"","family":"Staudinger","given":"Michelle D","non-dropping-particle":"","parse-names":false,"suffix":""},{"dropping-particle":"","family":"Carter","given":"Shawn L","non-dropping-particle":"","parse-names":false,"suffix":""},{"dropping-particle":"","family":"Cross","given":"Molly S","non-dropping-particle":"","parse-names":false,"suffix":""},{"dropping-particle":"","family":"Dubois","given":"Natalie S","non-dropping-particle":"","parse-names":false,"suffix":""},{"dropping-particle":"","family":"Duffy","given":"J Emmett","non-dropping-particle":"","parse-names":false,"suffix":""},{"dropping-particle":"","family":"Enquist","given":"Carolyn","non-dropping-particle":"","parse-names":false,"suffix":""},{"dropping-particle":"","family":"Griffis","given":"Roger","non-dropping-particle":"","parse-names":false,"suffix":""},{"dropping-particle":"","family":"Hellmann","given":"Jessica J","non-dropping-particle":"","parse-names":false,"suffix":""},{"dropping-particle":"","family":"Lawler","given":"Joshua J","non-dropping-particle":"","parse-names":false,"suffix":""},{"dropping-particle":"","family":"O'Leary","given":"John","non-dropping-particle":"","parse-names":false,"suffix":""},{"dropping-particle":"","family":"Morrison","given":"Scott A","non-dropping-particle":"","parse-names":false,"suffix":""},{"dropping-particle":"","family":"Sneddon","given":"Lesley","non-dropping-particle":"","parse-names":false,"suffix":""},{"dropping-particle":"","family":"Stein","given":"Bruce A","non-dropping-particle":"","parse-names":false,"suffix":""},{"dropping-particle":"","family":"Thompson","given":"Laura M","non-dropping-particle":"","parse-names":false,"suffix":""},{"dropping-particle":"","family":"Turner","given":"Woody","non-dropping-particle":"","parse-names":false,"suffix":""}],"container-title":"Frontiers in Ecology and the Environment","id":"ITEM-2","issue":"9","issued":{"date-parts":[["2013"]]},"page":"465-473","title":"Biodiversity in a changing climate : A synthesis of current and projected trends in the US in a nutshell","type":"article-journal","volume":"11"},"uris":["http://www.mendeley.com/documents/?uuid=4f55d00f-190a-43cc-83d2-8feb54e0cdce"]},{"id":"ITEM-3","itemData":{"DOI":"10.1007/s10531-009-9761-9","ISBN":"0960-3115","ISSN":"09603115","PMID":"12625467","abstract":"There is a widespread belief that we are experiencing a mass extinction event similar in severity to previous mass extinction events in the last 600 million years where up to 95% of species disappeared. This paper reviews evidence for current extinctions and different methods of assessing extinction rates including species-area relationships and loss of tropical forests, changing threat status of species, co-extinction rates and modelling the impact of climate change. For 30 years some have suggested that extinctions through tropical forest loss are occurring at a rate of up to 100 species a day and yet less than 1,200 extinctions have been recorded in the last 400 years. Reasons for low number of identified global extinctions are suggested here and include success in protecting many endangered species, poor monitoring of most of the rest of species and their level of threat, extinction debt where forests have been lost but species still survive, that regrowth forests may be important in retaining 'old growth' species, fewer co-extinctions of species than expected, and large differences in the vulnerability of different taxa to extinction threats. More recently, others have suggested similar rates of extinction to earlier estimates but with the key cause of extinction being climate change, and in particular rising temperatures, rather than deforestation alone. Here I suggest that climate change, rather than deforestation is likely to bring about such high levels of extinction since the impacts of climate change are local to global and that climate change is acting synergistically with a range of other threats to biodiversity including deforestation.","author":[{"dropping-particle":"","family":"Stork","given":"Nigel E.","non-dropping-particle":"","parse-names":false,"suffix":""}],"container-title":"Biodiversity and Conservation","id":"ITEM-3","issue":"2","issued":{"date-parts":[["2010"]]},"note":"biodiversity crisis","page":"357-371","title":"Re-assessing current extinction rates","type":"article-journal","volume":"19"},"uris":["http://www.mendeley.com/documents/?uuid=5b5d4a67-30a3-41a5-bcc3-04f30e507025"]}],"mendeley":{"formattedCitation":"(Staudinger et al., 2013; Stork, 2010; Svensson et al., 2007)","manualFormatting":"(Staudinger et al., 2013; Stork, 2010)","plainTextFormattedCitation":"(Staudinger et al., 2013; Stork, 2010; Svensson et al., 2007)","previouslyFormattedCitation":"(Staudinger et al., 2013; Stork, 2010; Svensson et al., 2007)"},"properties":{"noteIndex":0},"schema":"https://github.com/citation-style-language/schema/raw/master/csl-citation.json"}</w:instrText>
      </w:r>
      <w:r w:rsidR="000560AF" w:rsidRPr="007A3F16">
        <w:rPr>
          <w:rFonts w:ascii="Times New Roman" w:eastAsia="Calibri" w:hAnsi="Times New Roman" w:cs="Times New Roman"/>
        </w:rPr>
        <w:fldChar w:fldCharType="separate"/>
      </w:r>
      <w:r w:rsidR="000560AF" w:rsidRPr="007E69BC">
        <w:rPr>
          <w:rFonts w:ascii="Times New Roman" w:eastAsia="Calibri" w:hAnsi="Times New Roman" w:cs="Times New Roman"/>
          <w:noProof/>
        </w:rPr>
        <w:t>(Staudinger et al., 2013; Stork, 2010)</w:t>
      </w:r>
      <w:r w:rsidR="000560AF" w:rsidRPr="007A3F16">
        <w:rPr>
          <w:rFonts w:ascii="Times New Roman" w:eastAsia="Calibri" w:hAnsi="Times New Roman" w:cs="Times New Roman"/>
        </w:rPr>
        <w:fldChar w:fldCharType="end"/>
      </w:r>
      <w:r w:rsidR="000560AF" w:rsidRPr="007E69BC">
        <w:rPr>
          <w:rFonts w:ascii="Times New Roman" w:eastAsia="Calibri" w:hAnsi="Times New Roman" w:cs="Times New Roman"/>
        </w:rPr>
        <w:t>.</w:t>
      </w:r>
      <w:ins w:id="26" w:author="Nicole" w:date="2018-08-07T16:16:00Z">
        <w:r w:rsidR="006776C7">
          <w:rPr>
            <w:rFonts w:ascii="Times New Roman" w:eastAsia="Calibri" w:hAnsi="Times New Roman" w:cs="Times New Roman"/>
          </w:rPr>
          <w:t xml:space="preserve"> </w:t>
        </w:r>
      </w:ins>
      <w:ins w:id="27" w:author="Nicole" w:date="2018-08-07T12:20:00Z">
        <w:r w:rsidR="00DD6FC1">
          <w:rPr>
            <w:rFonts w:ascii="Times New Roman" w:eastAsia="Calibri" w:hAnsi="Times New Roman" w:cs="Times New Roman"/>
          </w:rPr>
          <w:t>Ho</w:t>
        </w:r>
        <w:r>
          <w:rPr>
            <w:rFonts w:ascii="Times New Roman" w:eastAsia="Calibri" w:hAnsi="Times New Roman" w:cs="Times New Roman"/>
          </w:rPr>
          <w:t>wever, because biodiversity can</w:t>
        </w:r>
        <w:r w:rsidR="00DD6FC1">
          <w:rPr>
            <w:rFonts w:ascii="Times New Roman" w:eastAsia="Calibri" w:hAnsi="Times New Roman" w:cs="Times New Roman"/>
          </w:rPr>
          <w:t>not be measured directly, proxies are often used.</w:t>
        </w:r>
      </w:ins>
      <w:r w:rsidR="000560AF" w:rsidRPr="007E69BC">
        <w:rPr>
          <w:rFonts w:ascii="Times New Roman" w:eastAsia="Calibri" w:hAnsi="Times New Roman" w:cs="Times New Roman"/>
        </w:rPr>
        <w:t xml:space="preserve"> </w:t>
      </w:r>
      <w:ins w:id="28" w:author="Nicole" w:date="2018-08-07T13:03:00Z">
        <w:r w:rsidR="006776C7">
          <w:rPr>
            <w:rFonts w:ascii="Times New Roman" w:eastAsia="Calibri" w:hAnsi="Times New Roman" w:cs="Times New Roman"/>
          </w:rPr>
          <w:t>Proxies like</w:t>
        </w:r>
      </w:ins>
      <w:ins w:id="29" w:author="Nicole" w:date="2018-08-07T13:04:00Z">
        <w:r w:rsidR="00FE148D">
          <w:rPr>
            <w:rFonts w:ascii="Times New Roman" w:eastAsia="Calibri" w:hAnsi="Times New Roman" w:cs="Times New Roman"/>
          </w:rPr>
          <w:t xml:space="preserve"> diversity</w:t>
        </w:r>
      </w:ins>
      <w:ins w:id="30" w:author="Nicole" w:date="2018-08-07T16:16:00Z">
        <w:r w:rsidR="006776C7">
          <w:rPr>
            <w:rFonts w:ascii="Times New Roman" w:eastAsia="Calibri" w:hAnsi="Times New Roman" w:cs="Times New Roman"/>
          </w:rPr>
          <w:t xml:space="preserve"> indices</w:t>
        </w:r>
      </w:ins>
      <w:ins w:id="31" w:author="Nicole" w:date="2018-08-07T13:04:00Z">
        <w:r w:rsidR="00FE148D">
          <w:rPr>
            <w:rFonts w:ascii="Times New Roman" w:eastAsia="Calibri" w:hAnsi="Times New Roman" w:cs="Times New Roman"/>
          </w:rPr>
          <w:t xml:space="preserve"> and species richness </w:t>
        </w:r>
      </w:ins>
      <w:ins w:id="32" w:author="Nicole" w:date="2018-08-08T12:53:00Z">
        <w:r w:rsidR="00441CA2">
          <w:rPr>
            <w:rFonts w:ascii="Times New Roman" w:eastAsia="Calibri" w:hAnsi="Times New Roman" w:cs="Times New Roman"/>
          </w:rPr>
          <w:t>are</w:t>
        </w:r>
      </w:ins>
      <w:ins w:id="33" w:author="Nicole" w:date="2018-08-07T13:04:00Z">
        <w:r w:rsidR="00FE148D">
          <w:rPr>
            <w:rFonts w:ascii="Times New Roman" w:eastAsia="Calibri" w:hAnsi="Times New Roman" w:cs="Times New Roman"/>
          </w:rPr>
          <w:t xml:space="preserve"> useful </w:t>
        </w:r>
      </w:ins>
      <w:ins w:id="34" w:author="Nicole" w:date="2018-08-07T13:05:00Z">
        <w:r w:rsidR="00FE148D">
          <w:rPr>
            <w:rFonts w:ascii="Times New Roman" w:eastAsia="Calibri" w:hAnsi="Times New Roman" w:cs="Times New Roman"/>
          </w:rPr>
          <w:t>when</w:t>
        </w:r>
      </w:ins>
      <w:ins w:id="35" w:author="Nicole" w:date="2018-08-07T13:04:00Z">
        <w:r w:rsidR="00FE148D">
          <w:rPr>
            <w:rFonts w:ascii="Times New Roman" w:eastAsia="Calibri" w:hAnsi="Times New Roman" w:cs="Times New Roman"/>
          </w:rPr>
          <w:t xml:space="preserve"> learning about changes in </w:t>
        </w:r>
      </w:ins>
      <w:ins w:id="36" w:author="Nicole" w:date="2018-08-07T16:16:00Z">
        <w:r w:rsidR="006776C7">
          <w:rPr>
            <w:rFonts w:ascii="Times New Roman" w:eastAsia="Calibri" w:hAnsi="Times New Roman" w:cs="Times New Roman"/>
          </w:rPr>
          <w:t xml:space="preserve">the species composition aspect of </w:t>
        </w:r>
      </w:ins>
      <w:ins w:id="37" w:author="Nicole" w:date="2018-08-07T13:04:00Z">
        <w:r w:rsidR="00FE148D">
          <w:rPr>
            <w:rFonts w:ascii="Times New Roman" w:eastAsia="Calibri" w:hAnsi="Times New Roman" w:cs="Times New Roman"/>
          </w:rPr>
          <w:t>biodiversity</w:t>
        </w:r>
      </w:ins>
      <w:ins w:id="38" w:author="Nicole" w:date="2018-08-07T16:17:00Z">
        <w:r w:rsidR="006776C7">
          <w:rPr>
            <w:rFonts w:ascii="Times New Roman" w:eastAsia="Calibri" w:hAnsi="Times New Roman" w:cs="Times New Roman"/>
          </w:rPr>
          <w:t xml:space="preserve"> </w:t>
        </w:r>
        <w:r w:rsidR="006776C7">
          <w:rPr>
            <w:rFonts w:ascii="Times New Roman" w:eastAsia="Calibri" w:hAnsi="Times New Roman" w:cs="Times New Roman"/>
          </w:rPr>
          <w:fldChar w:fldCharType="begin" w:fldLock="1"/>
        </w:r>
      </w:ins>
      <w:r w:rsidR="006776C7">
        <w:rPr>
          <w:rFonts w:ascii="Times New Roman" w:eastAsia="Calibri" w:hAnsi="Times New Roman" w:cs="Times New Roman"/>
        </w:rPr>
        <w:instrText>ADDIN CSL_CITATION {"citationItems":[{"id":"ITEM-1","itemData":{"DOI":"10.1016/j.jenvman.2004.11.012","ISBN":"0301-4797","ISSN":"03014797","PMID":"15748806","abstract":"Species diversity and biodiversity are widely used terms in ecology and natural resource management. Despite this, they are not easily defined and different authors apply these terms with varying connotations. The term biodiversity, in particular, has the dubious honour of being widely used but rarely defined. Is it simply the number of species or is it something more? Here I consider what these terms might really mean and their value. I also briefly discuss the rationale for studying and protecting species diversity or biodiversity. © 2005 Elsevier Ltd. All rights reserved.","author":[{"dropping-particle":"","family":"Hamilton","given":"Andrew J.","non-dropping-particle":"","parse-names":false,"suffix":""}],"container-title":"Journal of Environmental Management","id":"ITEM-1","issued":{"date-parts":[["2005"]]},"title":"Species diversity or biodiversity?","type":"article-journal"},"uris":["http://www.mendeley.com/documents/?uuid=6261dac7-b92f-3818-bbab-3b82dac32d9a"]}],"mendeley":{"formattedCitation":"(Hamilton, 2005)","plainTextFormattedCitation":"(Hamilton, 2005)","previouslyFormattedCitation":"(Hamilton, 2005)"},"properties":{"noteIndex":0},"schema":"https://github.com/citation-style-language/schema/raw/master/csl-citation.json"}</w:instrText>
      </w:r>
      <w:r w:rsidR="006776C7">
        <w:rPr>
          <w:rFonts w:ascii="Times New Roman" w:eastAsia="Calibri" w:hAnsi="Times New Roman" w:cs="Times New Roman"/>
        </w:rPr>
        <w:fldChar w:fldCharType="separate"/>
      </w:r>
      <w:r w:rsidR="006776C7" w:rsidRPr="006776C7">
        <w:rPr>
          <w:rFonts w:ascii="Times New Roman" w:eastAsia="Calibri" w:hAnsi="Times New Roman" w:cs="Times New Roman"/>
          <w:noProof/>
        </w:rPr>
        <w:t>(Hamilton, 2005)</w:t>
      </w:r>
      <w:ins w:id="39" w:author="Nicole" w:date="2018-08-07T16:17:00Z">
        <w:r w:rsidR="006776C7">
          <w:rPr>
            <w:rFonts w:ascii="Times New Roman" w:eastAsia="Calibri" w:hAnsi="Times New Roman" w:cs="Times New Roman"/>
          </w:rPr>
          <w:fldChar w:fldCharType="end"/>
        </w:r>
      </w:ins>
      <w:ins w:id="40" w:author="Nicole" w:date="2018-08-07T13:04:00Z">
        <w:r w:rsidR="00FE148D">
          <w:rPr>
            <w:rFonts w:ascii="Times New Roman" w:eastAsia="Calibri" w:hAnsi="Times New Roman" w:cs="Times New Roman"/>
          </w:rPr>
          <w:t xml:space="preserve">. </w:t>
        </w:r>
      </w:ins>
      <w:ins w:id="41" w:author="Nicole" w:date="2018-08-07T13:06:00Z">
        <w:r w:rsidR="00FE148D">
          <w:rPr>
            <w:rFonts w:ascii="Times New Roman" w:eastAsia="Calibri" w:hAnsi="Times New Roman" w:cs="Times New Roman"/>
          </w:rPr>
          <w:t xml:space="preserve">Unfortunately, </w:t>
        </w:r>
      </w:ins>
      <w:ins w:id="42" w:author="Nicole" w:date="2018-08-07T13:04:00Z">
        <w:r w:rsidR="00FE148D">
          <w:rPr>
            <w:rFonts w:ascii="Times New Roman" w:eastAsia="Calibri" w:hAnsi="Times New Roman" w:cs="Times New Roman"/>
          </w:rPr>
          <w:t xml:space="preserve">these census-like proxies </w:t>
        </w:r>
      </w:ins>
      <w:ins w:id="43" w:author="Nicole" w:date="2018-08-07T16:18:00Z">
        <w:r w:rsidR="006776C7">
          <w:rPr>
            <w:rFonts w:ascii="Times New Roman" w:eastAsia="Calibri" w:hAnsi="Times New Roman" w:cs="Times New Roman"/>
          </w:rPr>
          <w:t>require large expenditures of time, effort, and taxonomic expertise</w:t>
        </w:r>
      </w:ins>
      <w:ins w:id="44" w:author="Nicole" w:date="2018-08-07T13:04:00Z">
        <w:r w:rsidR="00FE148D" w:rsidRPr="00DD6FC1">
          <w:rPr>
            <w:rFonts w:ascii="Times New Roman" w:eastAsia="Calibri" w:hAnsi="Times New Roman" w:cs="Times New Roman"/>
          </w:rPr>
          <w:t>, and are therefore often prohibitively expensive</w:t>
        </w:r>
      </w:ins>
      <w:ins w:id="45" w:author="Nicole" w:date="2018-08-07T16:19:00Z">
        <w:r w:rsidR="006776C7">
          <w:rPr>
            <w:rFonts w:ascii="Times New Roman" w:eastAsia="Calibri" w:hAnsi="Times New Roman" w:cs="Times New Roman"/>
          </w:rPr>
          <w:t xml:space="preserve"> </w:t>
        </w:r>
        <w:r w:rsidR="006776C7">
          <w:rPr>
            <w:rFonts w:ascii="Times New Roman" w:eastAsia="Calibri" w:hAnsi="Times New Roman" w:cs="Times New Roman"/>
          </w:rPr>
          <w:fldChar w:fldCharType="begin" w:fldLock="1"/>
        </w:r>
      </w:ins>
      <w:r w:rsidR="006776C7">
        <w:rPr>
          <w:rFonts w:ascii="Times New Roman" w:eastAsia="Calibri" w:hAnsi="Times New Roman" w:cs="Times New Roman"/>
        </w:rPr>
        <w:instrText>ADDIN CSL_CITATION {"citationItems":[{"id":"ITEM-1","itemData":{"abstract":"The usefulness of surrogates to estimate complex variables describing community structure, such as the various components of biodiversity, is long established. Most attention has been given to surrogates of species richness and species diversity and has focused on identifying a subset of taxa as a surrogate of total community richness or diversity. In adopting a surrogate measure, it is assumed that the relationship between the surrogate(s) and total richness or diversity is consistent in both space and time. These assumptions are rarely examined explicitly. We examined the robustness of potential surrogates of familial richness and multivariate community structure for macrofauna communities inhabiting artificial kelp holdfasts by comparing among communities of dissimilar ages and among communities established at different times of the year. This is important because most benthic ''landscapes'' will be a mosaic of patches reflecting different intensities, frequencies, and timing of disturbances. The total abundance of organisms and familial richness of crustaceans or polychaetes were all good predictors of total familial richness (R 2. 0.68). In contrast, while the familial richness of other groups, such as mollusks and echinoderms, were well correlated with total familial richness for communities at an early stage of development, the strength of these relationships declined with community age. For multivariate community structure, carefully selected subsets of ;10% of the total taxa yielded similar patterns to the total suite of taxa, irrespective of the age of the community. Thus, useful surrogates of both familial richness and multivariate community structure can be identified for this type of community. However, the choice of technique for selecting surrogate taxa largely depends on the nature of the pilot data available, and careful selection is required to ensure that surrogates perform consistently across different-aged communities. While the specific taxa selected as surrogates will vary among different communities, and possibly even among similar communities at different sites, the techniques and the concepts we address are applicable to any community type.","author":[{"dropping-particle":"","family":"Magierowski","given":"Regina H","non-dropping-particle":"","parse-names":false,"suffix":""},{"dropping-particle":"","family":"Johnson","given":"Craig R","non-dropping-particle":"","parse-names":false,"suffix":""}],"container-title":"Ecological Applications","id":"ITEM-1","issue":"6","issued":{"date-parts":[["2006"]]},"note":"-I like the way this intro is set up-mentions gap in literature of time-this studies says they look at time, but it's over 13 months-methods may be useful-paraphrase: regular validation of a surrogate is necessary especially in areas of frequent disturbance","number-of-pages":"2264-2275","title":"ROBUSTNESS OF SURROGATES OF BIODIVERSITY IN MARINE BENTHIC COMMUNITIES","type":"report","volume":"16"},"uris":["http://www.mendeley.com/documents/?uuid=16ca88c3-fa99-34f4-acc4-2f11f46ed10b"]}],"mendeley":{"formattedCitation":"(Magierowski &amp; Johnson, 2006)","plainTextFormattedCitation":"(Magierowski &amp; Johnson, 2006)","previouslyFormattedCitation":"(Magierowski &amp; Johnson, 2006)"},"properties":{"noteIndex":0},"schema":"https://github.com/citation-style-language/schema/raw/master/csl-citation.json"}</w:instrText>
      </w:r>
      <w:r w:rsidR="006776C7">
        <w:rPr>
          <w:rFonts w:ascii="Times New Roman" w:eastAsia="Calibri" w:hAnsi="Times New Roman" w:cs="Times New Roman"/>
        </w:rPr>
        <w:fldChar w:fldCharType="separate"/>
      </w:r>
      <w:r w:rsidR="006776C7" w:rsidRPr="006776C7">
        <w:rPr>
          <w:rFonts w:ascii="Times New Roman" w:eastAsia="Calibri" w:hAnsi="Times New Roman" w:cs="Times New Roman"/>
          <w:noProof/>
        </w:rPr>
        <w:t>(Magierowski &amp; Johnson, 2006)</w:t>
      </w:r>
      <w:ins w:id="46" w:author="Nicole" w:date="2018-08-07T16:19:00Z">
        <w:r w:rsidR="006776C7">
          <w:rPr>
            <w:rFonts w:ascii="Times New Roman" w:eastAsia="Calibri" w:hAnsi="Times New Roman" w:cs="Times New Roman"/>
          </w:rPr>
          <w:fldChar w:fldCharType="end"/>
        </w:r>
      </w:ins>
      <w:ins w:id="47" w:author="Nicole" w:date="2018-08-07T13:04:00Z">
        <w:r w:rsidR="00FE148D">
          <w:rPr>
            <w:rFonts w:ascii="Times New Roman" w:eastAsia="Calibri" w:hAnsi="Times New Roman" w:cs="Times New Roman"/>
          </w:rPr>
          <w:t>.</w:t>
        </w:r>
      </w:ins>
    </w:p>
    <w:p w:rsidR="006B3A65" w:rsidRDefault="00E0265F" w:rsidP="000560AF">
      <w:pPr>
        <w:spacing w:line="720" w:lineRule="auto"/>
        <w:ind w:firstLine="720"/>
        <w:rPr>
          <w:ins w:id="48" w:author="Nicole" w:date="2018-08-07T13:27:00Z"/>
          <w:rFonts w:ascii="Times New Roman" w:eastAsia="Calibri" w:hAnsi="Times New Roman" w:cs="Times New Roman"/>
        </w:rPr>
      </w:pPr>
      <w:ins w:id="49" w:author="Nicole" w:date="2018-08-07T13:16:00Z">
        <w:r w:rsidRPr="00E0265F">
          <w:rPr>
            <w:rFonts w:ascii="Times New Roman" w:eastAsia="Calibri" w:hAnsi="Times New Roman" w:cs="Times New Roman"/>
          </w:rPr>
          <w:lastRenderedPageBreak/>
          <w:t>Surrogates are more specific abiotic or biotic indicators/indicator groups that provide an estimate of a target</w:t>
        </w:r>
      </w:ins>
      <w:ins w:id="50" w:author="Nicole" w:date="2018-08-07T13:17:00Z">
        <w:r>
          <w:rPr>
            <w:rFonts w:ascii="Times New Roman" w:eastAsia="Calibri" w:hAnsi="Times New Roman" w:cs="Times New Roman"/>
          </w:rPr>
          <w:t xml:space="preserve"> aspect of biodiversity</w:t>
        </w:r>
      </w:ins>
      <w:ins w:id="51" w:author="Nicole" w:date="2018-08-07T16:19:00Z">
        <w:r w:rsidR="006776C7">
          <w:rPr>
            <w:rFonts w:ascii="Times New Roman" w:eastAsia="Calibri" w:hAnsi="Times New Roman" w:cs="Times New Roman"/>
          </w:rPr>
          <w:t xml:space="preserve"> </w:t>
        </w:r>
        <w:r w:rsidR="006776C7">
          <w:rPr>
            <w:rFonts w:ascii="Times New Roman" w:eastAsia="Calibri" w:hAnsi="Times New Roman" w:cs="Times New Roman"/>
          </w:rPr>
          <w:fldChar w:fldCharType="begin" w:fldLock="1"/>
        </w:r>
      </w:ins>
      <w:r w:rsidR="006776C7">
        <w:rPr>
          <w:rFonts w:ascii="Times New Roman" w:eastAsia="Calibri" w:hAnsi="Times New Roman" w:cs="Times New Roman"/>
        </w:rPr>
        <w:instrText>ADDIN CSL_CITATION {"citationItems":[{"id":"ITEM-1","itemData":{"DOI":"10.1046/j.1523-1739.1997.96319.x","ISBN":"0888-8892","ISSN":"08888892","PMID":"1845","abstract":"To prevent the further loss of species from landscapes used for productive enterprises such as agriculture, forestry, and grazing, it is necessary to determine the composition, quantity, and configuration of landscape elements required to meet the needs of the species present. I present a multi-species approach for defining the attributes required to meet the needs of the biota in a landscape and the management regimes that should be applied. The approach builds on the concept of umbrella species, whose requirements are believed to encapsulate the needs of other species. It identifies a suite of ''focal species,'' each of which is used to define different spatial and compositional attributes that must be present in a landscape and their appropriate management regimes. All species considered at risk are grouped according to the processes that threaten their persistence. These threats may include habitat loss, habitat fragmentation, weed invasion, and fire. Within each group, the species most sensitive to the threat is used to define the minimum acceptable level at which that threat can occur. For example, the area requirements of the species most limited by the availability of particular habitats will define the minimum suitable area of those habitat types; the requirements of the most dispersal-limited species will define the attributes of connecting vegetation; species reliant on critical resources will define essential compositional attributes; and species whose populations are limited by processes such as fire, predation, or weed invasion will define the levels at which these processes must be managed. For each relevant landscape parameter, the species with the most demanding requirements for that parameter is used to define its minimum acceptable value. Because the most demanding species are selected, a landscape designed and managed to meet their needs will encompass the requirements of all other species.","author":[{"dropping-particle":"","family":"Lambeck","given":"Robert J.","non-dropping-particle":"","parse-names":false,"suffix":""}],"container-title":"Conservation Biology","id":"ITEM-1","issued":{"date-parts":[["1997"]]},"note":"-suggests more than 1 species should be used to inform decisions","title":"Focal species: A multi-species umbrella for nature conservation","type":"article"},"uris":["http://www.mendeley.com/documents/?uuid=1f310c0d-4857-374e-a47f-af362848e38d"]}],"mendeley":{"formattedCitation":"(Lambeck, 1997)","plainTextFormattedCitation":"(Lambeck, 1997)","previouslyFormattedCitation":"(Lambeck, 1997)"},"properties":{"noteIndex":0},"schema":"https://github.com/citation-style-language/schema/raw/master/csl-citation.json"}</w:instrText>
      </w:r>
      <w:r w:rsidR="006776C7">
        <w:rPr>
          <w:rFonts w:ascii="Times New Roman" w:eastAsia="Calibri" w:hAnsi="Times New Roman" w:cs="Times New Roman"/>
        </w:rPr>
        <w:fldChar w:fldCharType="separate"/>
      </w:r>
      <w:r w:rsidR="006776C7" w:rsidRPr="006776C7">
        <w:rPr>
          <w:rFonts w:ascii="Times New Roman" w:eastAsia="Calibri" w:hAnsi="Times New Roman" w:cs="Times New Roman"/>
          <w:noProof/>
        </w:rPr>
        <w:t>(Lambeck, 1997)</w:t>
      </w:r>
      <w:ins w:id="52" w:author="Nicole" w:date="2018-08-07T16:19:00Z">
        <w:r w:rsidR="006776C7">
          <w:rPr>
            <w:rFonts w:ascii="Times New Roman" w:eastAsia="Calibri" w:hAnsi="Times New Roman" w:cs="Times New Roman"/>
          </w:rPr>
          <w:fldChar w:fldCharType="end"/>
        </w:r>
      </w:ins>
      <w:ins w:id="53" w:author="Nicole" w:date="2018-08-07T13:17:00Z">
        <w:r>
          <w:rPr>
            <w:rFonts w:ascii="Times New Roman" w:eastAsia="Calibri" w:hAnsi="Times New Roman" w:cs="Times New Roman"/>
          </w:rPr>
          <w:t>.</w:t>
        </w:r>
      </w:ins>
      <w:ins w:id="54" w:author="Nicole" w:date="2018-08-07T13:26:00Z">
        <w:r w:rsidR="006B3A65">
          <w:rPr>
            <w:rFonts w:ascii="Times New Roman" w:eastAsia="Calibri" w:hAnsi="Times New Roman" w:cs="Times New Roman"/>
          </w:rPr>
          <w:t xml:space="preserve"> </w:t>
        </w:r>
      </w:ins>
      <w:ins w:id="55" w:author="Nicole" w:date="2018-08-07T13:28:00Z">
        <w:r w:rsidR="006B3A65" w:rsidRPr="006B3A65">
          <w:rPr>
            <w:rFonts w:ascii="Times New Roman" w:eastAsia="Calibri" w:hAnsi="Times New Roman" w:cs="Times New Roman"/>
          </w:rPr>
          <w:t>A good surrogate meets the assumptions that the</w:t>
        </w:r>
        <w:r w:rsidR="006B3A65">
          <w:rPr>
            <w:rFonts w:ascii="Times New Roman" w:eastAsia="Calibri" w:hAnsi="Times New Roman" w:cs="Times New Roman"/>
          </w:rPr>
          <w:t xml:space="preserve"> target-surrogate relationship </w:t>
        </w:r>
      </w:ins>
      <w:ins w:id="56" w:author="Nicole" w:date="2018-08-07T13:29:00Z">
        <w:r w:rsidR="006B3A65">
          <w:rPr>
            <w:rFonts w:ascii="Times New Roman" w:eastAsia="Calibri" w:hAnsi="Times New Roman" w:cs="Times New Roman"/>
          </w:rPr>
          <w:t>remain</w:t>
        </w:r>
      </w:ins>
      <w:ins w:id="57" w:author="Nicole" w:date="2018-08-07T13:28:00Z">
        <w:r w:rsidR="006B3A65" w:rsidRPr="006B3A65">
          <w:rPr>
            <w:rFonts w:ascii="Times New Roman" w:eastAsia="Calibri" w:hAnsi="Times New Roman" w:cs="Times New Roman"/>
          </w:rPr>
          <w:t>s constant over time and space</w:t>
        </w:r>
        <w:r w:rsidR="006B3A65">
          <w:rPr>
            <w:rFonts w:ascii="Times New Roman" w:eastAsia="Calibri" w:hAnsi="Times New Roman" w:cs="Times New Roman"/>
          </w:rPr>
          <w:t>.</w:t>
        </w:r>
      </w:ins>
      <w:ins w:id="58" w:author="Nicole" w:date="2018-08-07T13:29:00Z">
        <w:r w:rsidR="006B3A65">
          <w:rPr>
            <w:rFonts w:ascii="Times New Roman" w:eastAsia="Calibri" w:hAnsi="Times New Roman" w:cs="Times New Roman"/>
          </w:rPr>
          <w:t xml:space="preserve"> </w:t>
        </w:r>
      </w:ins>
      <w:ins w:id="59" w:author="Nicole" w:date="2018-08-07T13:30:00Z">
        <w:r w:rsidR="00441CA2">
          <w:rPr>
            <w:rFonts w:ascii="Times New Roman" w:eastAsia="Calibri" w:hAnsi="Times New Roman" w:cs="Times New Roman"/>
          </w:rPr>
          <w:t>Many studies investigate</w:t>
        </w:r>
        <w:r w:rsidR="006B3A65" w:rsidRPr="006B3A65">
          <w:rPr>
            <w:rFonts w:ascii="Times New Roman" w:eastAsia="Calibri" w:hAnsi="Times New Roman" w:cs="Times New Roman"/>
          </w:rPr>
          <w:t xml:space="preserve"> the effectiveness of su</w:t>
        </w:r>
        <w:r w:rsidR="00441CA2">
          <w:rPr>
            <w:rFonts w:ascii="Times New Roman" w:eastAsia="Calibri" w:hAnsi="Times New Roman" w:cs="Times New Roman"/>
          </w:rPr>
          <w:t>rrogates, some of which identif</w:t>
        </w:r>
      </w:ins>
      <w:ins w:id="60" w:author="Nicole" w:date="2018-08-08T12:54:00Z">
        <w:r w:rsidR="00441CA2">
          <w:rPr>
            <w:rFonts w:ascii="Times New Roman" w:eastAsia="Calibri" w:hAnsi="Times New Roman" w:cs="Times New Roman"/>
          </w:rPr>
          <w:t>y</w:t>
        </w:r>
      </w:ins>
      <w:ins w:id="61" w:author="Nicole" w:date="2018-08-07T13:30:00Z">
        <w:r w:rsidR="006B3A65" w:rsidRPr="006B3A65">
          <w:rPr>
            <w:rFonts w:ascii="Times New Roman" w:eastAsia="Calibri" w:hAnsi="Times New Roman" w:cs="Times New Roman"/>
          </w:rPr>
          <w:t xml:space="preserve"> unsuccessful surrogates</w:t>
        </w:r>
      </w:ins>
      <w:ins w:id="62" w:author="Nicole" w:date="2018-08-07T16:20:00Z">
        <w:r w:rsidR="006776C7">
          <w:rPr>
            <w:rFonts w:ascii="Times New Roman" w:eastAsia="Calibri" w:hAnsi="Times New Roman" w:cs="Times New Roman"/>
          </w:rPr>
          <w:t>. For example, percent canopy cover was not a good surrogate</w:t>
        </w:r>
      </w:ins>
      <w:ins w:id="63" w:author="Nicole" w:date="2018-08-07T16:21:00Z">
        <w:r w:rsidR="006776C7">
          <w:rPr>
            <w:rFonts w:ascii="Times New Roman" w:eastAsia="Calibri" w:hAnsi="Times New Roman" w:cs="Times New Roman"/>
          </w:rPr>
          <w:t xml:space="preserve"> to estimate bird richness in different geographic regions</w:t>
        </w:r>
      </w:ins>
      <w:ins w:id="64" w:author="Nicole" w:date="2018-08-07T13:30:00Z">
        <w:r w:rsidR="006B3A65" w:rsidRPr="006B3A65">
          <w:rPr>
            <w:rFonts w:ascii="Times New Roman" w:eastAsia="Calibri" w:hAnsi="Times New Roman" w:cs="Times New Roman"/>
          </w:rPr>
          <w:t xml:space="preserve"> (Pierson, </w:t>
        </w:r>
        <w:proofErr w:type="spellStart"/>
        <w:r w:rsidR="006B3A65" w:rsidRPr="006B3A65">
          <w:rPr>
            <w:rFonts w:ascii="Times New Roman" w:eastAsia="Calibri" w:hAnsi="Times New Roman" w:cs="Times New Roman"/>
          </w:rPr>
          <w:t>Mortelliti</w:t>
        </w:r>
        <w:proofErr w:type="spellEnd"/>
        <w:r w:rsidR="006B3A65" w:rsidRPr="006B3A65">
          <w:rPr>
            <w:rFonts w:ascii="Times New Roman" w:eastAsia="Calibri" w:hAnsi="Times New Roman" w:cs="Times New Roman"/>
          </w:rPr>
          <w:t>, Barton</w:t>
        </w:r>
        <w:r w:rsidR="006776C7">
          <w:rPr>
            <w:rFonts w:ascii="Times New Roman" w:eastAsia="Calibri" w:hAnsi="Times New Roman" w:cs="Times New Roman"/>
          </w:rPr>
          <w:t xml:space="preserve">, Lane, &amp; </w:t>
        </w:r>
        <w:proofErr w:type="spellStart"/>
        <w:r w:rsidR="006776C7">
          <w:rPr>
            <w:rFonts w:ascii="Times New Roman" w:eastAsia="Calibri" w:hAnsi="Times New Roman" w:cs="Times New Roman"/>
          </w:rPr>
          <w:t>Lindenmayer</w:t>
        </w:r>
        <w:proofErr w:type="spellEnd"/>
        <w:r w:rsidR="006776C7">
          <w:rPr>
            <w:rFonts w:ascii="Times New Roman" w:eastAsia="Calibri" w:hAnsi="Times New Roman" w:cs="Times New Roman"/>
          </w:rPr>
          <w:t>, 2016)</w:t>
        </w:r>
      </w:ins>
      <w:ins w:id="65" w:author="Nicole" w:date="2018-08-07T16:20:00Z">
        <w:r w:rsidR="006776C7">
          <w:rPr>
            <w:rFonts w:ascii="Times New Roman" w:eastAsia="Calibri" w:hAnsi="Times New Roman" w:cs="Times New Roman"/>
          </w:rPr>
          <w:t>.</w:t>
        </w:r>
      </w:ins>
      <w:ins w:id="66" w:author="Nicole" w:date="2018-08-07T13:30:00Z">
        <w:r w:rsidR="006B3A65" w:rsidRPr="006B3A65">
          <w:rPr>
            <w:rFonts w:ascii="Times New Roman" w:eastAsia="Calibri" w:hAnsi="Times New Roman" w:cs="Times New Roman"/>
          </w:rPr>
          <w:t xml:space="preserve"> </w:t>
        </w:r>
      </w:ins>
      <w:ins w:id="67" w:author="Nicole" w:date="2018-08-07T16:22:00Z">
        <w:r w:rsidR="006776C7">
          <w:rPr>
            <w:rFonts w:ascii="Times New Roman" w:eastAsia="Calibri" w:hAnsi="Times New Roman" w:cs="Times New Roman"/>
          </w:rPr>
          <w:t>Other studies</w:t>
        </w:r>
      </w:ins>
      <w:ins w:id="68" w:author="Nicole" w:date="2018-08-07T13:30:00Z">
        <w:r w:rsidR="00441CA2">
          <w:rPr>
            <w:rFonts w:ascii="Times New Roman" w:eastAsia="Calibri" w:hAnsi="Times New Roman" w:cs="Times New Roman"/>
          </w:rPr>
          <w:t xml:space="preserve"> identif</w:t>
        </w:r>
      </w:ins>
      <w:ins w:id="69" w:author="Nicole" w:date="2018-08-08T12:54:00Z">
        <w:r w:rsidR="00441CA2">
          <w:rPr>
            <w:rFonts w:ascii="Times New Roman" w:eastAsia="Calibri" w:hAnsi="Times New Roman" w:cs="Times New Roman"/>
          </w:rPr>
          <w:t>y</w:t>
        </w:r>
      </w:ins>
      <w:ins w:id="70" w:author="Nicole" w:date="2018-08-07T13:30:00Z">
        <w:r w:rsidR="006776C7">
          <w:rPr>
            <w:rFonts w:ascii="Times New Roman" w:eastAsia="Calibri" w:hAnsi="Times New Roman" w:cs="Times New Roman"/>
          </w:rPr>
          <w:t xml:space="preserve"> successful </w:t>
        </w:r>
      </w:ins>
      <w:ins w:id="71" w:author="Nicole" w:date="2018-08-07T16:22:00Z">
        <w:r w:rsidR="006776C7">
          <w:rPr>
            <w:rFonts w:ascii="Times New Roman" w:eastAsia="Calibri" w:hAnsi="Times New Roman" w:cs="Times New Roman"/>
          </w:rPr>
          <w:t>one</w:t>
        </w:r>
      </w:ins>
      <w:ins w:id="72" w:author="Nicole" w:date="2018-08-07T13:30:00Z">
        <w:r w:rsidR="006B3A65" w:rsidRPr="006B3A65">
          <w:rPr>
            <w:rFonts w:ascii="Times New Roman" w:eastAsia="Calibri" w:hAnsi="Times New Roman" w:cs="Times New Roman"/>
          </w:rPr>
          <w:t>s</w:t>
        </w:r>
      </w:ins>
      <w:ins w:id="73" w:author="Nicole" w:date="2018-08-07T16:22:00Z">
        <w:r w:rsidR="006776C7">
          <w:rPr>
            <w:rFonts w:ascii="Times New Roman" w:eastAsia="Calibri" w:hAnsi="Times New Roman" w:cs="Times New Roman"/>
          </w:rPr>
          <w:t>. For example, mollusk</w:t>
        </w:r>
      </w:ins>
      <w:ins w:id="74" w:author="Nicole" w:date="2018-08-07T16:24:00Z">
        <w:r w:rsidR="006776C7">
          <w:rPr>
            <w:rFonts w:ascii="Times New Roman" w:eastAsia="Calibri" w:hAnsi="Times New Roman" w:cs="Times New Roman"/>
          </w:rPr>
          <w:t xml:space="preserve"> diversity</w:t>
        </w:r>
      </w:ins>
      <w:ins w:id="75" w:author="Nicole" w:date="2018-08-07T16:22:00Z">
        <w:r w:rsidR="006776C7">
          <w:rPr>
            <w:rFonts w:ascii="Times New Roman" w:eastAsia="Calibri" w:hAnsi="Times New Roman" w:cs="Times New Roman"/>
          </w:rPr>
          <w:t xml:space="preserve"> </w:t>
        </w:r>
      </w:ins>
      <w:ins w:id="76" w:author="Nicole" w:date="2018-08-08T12:54:00Z">
        <w:r w:rsidR="00441CA2">
          <w:rPr>
            <w:rFonts w:ascii="Times New Roman" w:eastAsia="Calibri" w:hAnsi="Times New Roman" w:cs="Times New Roman"/>
          </w:rPr>
          <w:t>serves as</w:t>
        </w:r>
      </w:ins>
      <w:ins w:id="77" w:author="Nicole" w:date="2018-08-07T16:22:00Z">
        <w:r w:rsidR="006776C7">
          <w:rPr>
            <w:rFonts w:ascii="Times New Roman" w:eastAsia="Calibri" w:hAnsi="Times New Roman" w:cs="Times New Roman"/>
          </w:rPr>
          <w:t xml:space="preserve"> a good surrogate to estimate</w:t>
        </w:r>
      </w:ins>
      <w:ins w:id="78" w:author="Nicole" w:date="2018-08-07T13:30:00Z">
        <w:r w:rsidR="006B3A65" w:rsidRPr="006B3A65">
          <w:rPr>
            <w:rFonts w:ascii="Times New Roman" w:eastAsia="Calibri" w:hAnsi="Times New Roman" w:cs="Times New Roman"/>
          </w:rPr>
          <w:t xml:space="preserve"> </w:t>
        </w:r>
        <w:r w:rsidR="006776C7">
          <w:rPr>
            <w:rFonts w:ascii="Times New Roman" w:eastAsia="Calibri" w:hAnsi="Times New Roman" w:cs="Times New Roman"/>
          </w:rPr>
          <w:t>community diversity</w:t>
        </w:r>
      </w:ins>
      <w:ins w:id="79" w:author="Nicole" w:date="2018-08-07T16:23:00Z">
        <w:r w:rsidR="006776C7">
          <w:rPr>
            <w:rFonts w:ascii="Times New Roman" w:eastAsia="Calibri" w:hAnsi="Times New Roman" w:cs="Times New Roman"/>
          </w:rPr>
          <w:t xml:space="preserve"> on the rocky shores of a marine park in Australia</w:t>
        </w:r>
      </w:ins>
      <w:ins w:id="80" w:author="Nicole" w:date="2018-08-07T13:30:00Z">
        <w:r w:rsidR="006776C7">
          <w:rPr>
            <w:rFonts w:ascii="Times New Roman" w:eastAsia="Calibri" w:hAnsi="Times New Roman" w:cs="Times New Roman"/>
          </w:rPr>
          <w:t xml:space="preserve"> (Smith, 2005)</w:t>
        </w:r>
      </w:ins>
      <w:ins w:id="81" w:author="Nicole" w:date="2018-08-07T16:24:00Z">
        <w:r w:rsidR="006776C7">
          <w:rPr>
            <w:rFonts w:ascii="Times New Roman" w:eastAsia="Calibri" w:hAnsi="Times New Roman" w:cs="Times New Roman"/>
          </w:rPr>
          <w:t xml:space="preserve"> and </w:t>
        </w:r>
      </w:ins>
      <w:ins w:id="82" w:author="Nicole" w:date="2018-08-07T16:26:00Z">
        <w:r w:rsidR="006776C7">
          <w:rPr>
            <w:rFonts w:ascii="Times New Roman" w:eastAsia="Calibri" w:hAnsi="Times New Roman" w:cs="Times New Roman"/>
          </w:rPr>
          <w:t>mycorrhizal</w:t>
        </w:r>
      </w:ins>
      <w:ins w:id="83" w:author="Nicole" w:date="2018-08-07T16:24:00Z">
        <w:r w:rsidR="006776C7">
          <w:rPr>
            <w:rFonts w:ascii="Times New Roman" w:eastAsia="Calibri" w:hAnsi="Times New Roman" w:cs="Times New Roman"/>
          </w:rPr>
          <w:t xml:space="preserve"> fung</w:t>
        </w:r>
      </w:ins>
      <w:ins w:id="84" w:author="Nicole" w:date="2018-08-07T16:25:00Z">
        <w:r w:rsidR="006776C7">
          <w:rPr>
            <w:rFonts w:ascii="Times New Roman" w:eastAsia="Calibri" w:hAnsi="Times New Roman" w:cs="Times New Roman"/>
          </w:rPr>
          <w:t xml:space="preserve">al diversity </w:t>
        </w:r>
      </w:ins>
      <w:ins w:id="85" w:author="Nicole" w:date="2018-08-08T12:55:00Z">
        <w:r w:rsidR="00894420">
          <w:rPr>
            <w:rFonts w:ascii="Times New Roman" w:eastAsia="Calibri" w:hAnsi="Times New Roman" w:cs="Times New Roman"/>
          </w:rPr>
          <w:t>acts as</w:t>
        </w:r>
      </w:ins>
      <w:ins w:id="86" w:author="Nicole" w:date="2018-08-07T16:25:00Z">
        <w:r w:rsidR="006776C7">
          <w:rPr>
            <w:rFonts w:ascii="Times New Roman" w:eastAsia="Calibri" w:hAnsi="Times New Roman" w:cs="Times New Roman"/>
          </w:rPr>
          <w:t xml:space="preserve"> a good surrogate for plant diversity in lab and field experiments </w:t>
        </w:r>
      </w:ins>
      <w:ins w:id="87" w:author="Nicole" w:date="2018-08-07T16:26:00Z">
        <w:r w:rsidR="006776C7">
          <w:rPr>
            <w:rFonts w:ascii="Times New Roman" w:eastAsia="Calibri" w:hAnsi="Times New Roman" w:cs="Times New Roman"/>
          </w:rPr>
          <w:fldChar w:fldCharType="begin" w:fldLock="1"/>
        </w:r>
      </w:ins>
      <w:r w:rsidR="000E3140">
        <w:rPr>
          <w:rFonts w:ascii="Times New Roman" w:eastAsia="Calibri" w:hAnsi="Times New Roman" w:cs="Times New Roman"/>
        </w:rPr>
        <w:instrText>ADDIN CSL_CITATION {"citationItems":[{"id":"ITEM-1","itemData":{"DOI":"10.1038/23932","ISBN":"0028-0836","ISSN":"00280836","PMID":"1281940","abstract":"The functioning and stability of terrestrial ecosystems are determined by plant biodiversity and species composition(1-5). However. the ecological mechanisms by which plant biodiversity and species composition are regulated and maintained are not well understood. These mechanisms need to be identified to ensure successful management for conservation and restoration of diverse natural ecosystems. Here we show,by using two-independent, but complementary, ecological experiments, that below-ground diversity of arbuscular mycorrhizal fungi (AMF) is a major factor contributing to the maintenance of plant biodiversity and to ecosystem functioning. At low AMF diversity, the plant species composition and overall structure of microcosms that simulate European calcareous grassland fluctuate greatly when the AMF taxa that are present are changed. Plant biodiversity, nutrient capture and productivity in macrocosms that simulate North American old-fields increase significantly with increasing AMF-species richness. These results emphasize the need to protect AMF and to consider these fungi in future management practices in order to maintain diverse ecosystems. Our results also show that microbial interactions can drive ecosystem functions such as plant biodiversity, productivity and variability.","author":[{"dropping-particle":"","family":"Heijden","given":"Marcel G.A.","non-dropping-particle":"Van Der","parse-names":false,"suffix":""},{"dropping-particle":"","family":"Klironomos","given":"John N.","non-dropping-particle":"","parse-names":false,"suffix":""},{"dropping-particle":"","family":"Ursic","given":"Margot","non-dropping-particle":"","parse-names":false,"suffix":""},{"dropping-particle":"","family":"Moutoglis","given":"Peter","non-dropping-particle":"","parse-names":false,"suffix":""},{"dropping-particle":"","family":"Streitwolf-Engel","given":"Ruth","non-dropping-particle":"","parse-names":false,"suffix":""},{"dropping-particle":"","family":"Boller","given":"Thomas","non-dropping-particle":"","parse-names":false,"suffix":""},{"dropping-particle":"","family":"Wiemken","given":"Andres","non-dropping-particle":"","parse-names":false,"suffix":""},{"dropping-particle":"","family":"Sanders","given":"Ian R.","non-dropping-particle":"","parse-names":false,"suffix":""}],"container-title":"Nature","id":"ITEM-1","issued":{"date-parts":[["1998"]]},"title":"Mycorrhizal fungal diversity determines plant biodiversity, ecosystem variability and productivity","type":"article-journal"},"uris":["http://www.mendeley.com/documents/?uuid=bce3edc3-83c6-3a26-9465-c2e6fc8c78bf"]}],"mendeley":{"formattedCitation":"(Van Der Heijden et al., 1998)","plainTextFormattedCitation":"(Van Der Heijden et al., 1998)","previouslyFormattedCitation":"(Van Der Heijden et al., 1998)"},"properties":{"noteIndex":0},"schema":"https://github.com/citation-style-language/schema/raw/master/csl-citation.json"}</w:instrText>
      </w:r>
      <w:r w:rsidR="006776C7">
        <w:rPr>
          <w:rFonts w:ascii="Times New Roman" w:eastAsia="Calibri" w:hAnsi="Times New Roman" w:cs="Times New Roman"/>
        </w:rPr>
        <w:fldChar w:fldCharType="separate"/>
      </w:r>
      <w:r w:rsidR="006776C7" w:rsidRPr="006776C7">
        <w:rPr>
          <w:rFonts w:ascii="Times New Roman" w:eastAsia="Calibri" w:hAnsi="Times New Roman" w:cs="Times New Roman"/>
          <w:noProof/>
        </w:rPr>
        <w:t>(Van Der Heijden et al., 1998)</w:t>
      </w:r>
      <w:ins w:id="88" w:author="Nicole" w:date="2018-08-07T16:26:00Z">
        <w:r w:rsidR="006776C7">
          <w:rPr>
            <w:rFonts w:ascii="Times New Roman" w:eastAsia="Calibri" w:hAnsi="Times New Roman" w:cs="Times New Roman"/>
          </w:rPr>
          <w:fldChar w:fldCharType="end"/>
        </w:r>
        <w:r w:rsidR="006776C7">
          <w:rPr>
            <w:rFonts w:ascii="Times New Roman" w:eastAsia="Calibri" w:hAnsi="Times New Roman" w:cs="Times New Roman"/>
          </w:rPr>
          <w:t>.</w:t>
        </w:r>
      </w:ins>
    </w:p>
    <w:p w:rsidR="00EA33EA" w:rsidRDefault="007C093C" w:rsidP="000560AF">
      <w:pPr>
        <w:spacing w:line="720" w:lineRule="auto"/>
        <w:ind w:firstLine="720"/>
        <w:rPr>
          <w:ins w:id="89" w:author="Nicole" w:date="2018-08-07T17:15:00Z"/>
          <w:rFonts w:ascii="Times New Roman" w:eastAsia="Calibri" w:hAnsi="Times New Roman" w:cs="Times New Roman"/>
        </w:rPr>
      </w:pPr>
      <w:ins w:id="90" w:author="Nicole" w:date="2018-08-07T13:34:00Z">
        <w:r w:rsidRPr="007C093C">
          <w:rPr>
            <w:rFonts w:ascii="Times New Roman" w:eastAsia="Calibri" w:hAnsi="Times New Roman" w:cs="Times New Roman"/>
          </w:rPr>
          <w:t xml:space="preserve">Most </w:t>
        </w:r>
        <w:r w:rsidR="00BF0D2A">
          <w:rPr>
            <w:rFonts w:ascii="Times New Roman" w:eastAsia="Calibri" w:hAnsi="Times New Roman" w:cs="Times New Roman"/>
          </w:rPr>
          <w:t>surrogate</w:t>
        </w:r>
        <w:r w:rsidR="00894420">
          <w:rPr>
            <w:rFonts w:ascii="Times New Roman" w:eastAsia="Calibri" w:hAnsi="Times New Roman" w:cs="Times New Roman"/>
          </w:rPr>
          <w:t xml:space="preserve"> studies to date investigate</w:t>
        </w:r>
        <w:r w:rsidRPr="007C093C">
          <w:rPr>
            <w:rFonts w:ascii="Times New Roman" w:eastAsia="Calibri" w:hAnsi="Times New Roman" w:cs="Times New Roman"/>
          </w:rPr>
          <w:t xml:space="preserve"> the spatial effectiveness of</w:t>
        </w:r>
        <w:r w:rsidR="00EA33EA">
          <w:rPr>
            <w:rFonts w:ascii="Times New Roman" w:eastAsia="Calibri" w:hAnsi="Times New Roman" w:cs="Times New Roman"/>
          </w:rPr>
          <w:t xml:space="preserve"> surrogates at different scales</w:t>
        </w:r>
      </w:ins>
      <w:ins w:id="91" w:author="Nicole" w:date="2018-08-07T17:14:00Z">
        <w:r w:rsidR="00EA33EA">
          <w:rPr>
            <w:rFonts w:ascii="Times New Roman" w:eastAsia="Calibri" w:hAnsi="Times New Roman" w:cs="Times New Roman"/>
          </w:rPr>
          <w:t xml:space="preserve">. </w:t>
        </w:r>
      </w:ins>
      <w:ins w:id="92" w:author="Nicole" w:date="2018-08-07T17:15:00Z">
        <w:r w:rsidR="00EA33EA">
          <w:rPr>
            <w:rFonts w:ascii="Times New Roman" w:eastAsia="Calibri" w:hAnsi="Times New Roman" w:cs="Times New Roman"/>
          </w:rPr>
          <w:t>This is likely because s</w:t>
        </w:r>
      </w:ins>
      <w:ins w:id="93" w:author="Nicole" w:date="2018-08-07T17:14:00Z">
        <w:r w:rsidR="00894420">
          <w:rPr>
            <w:rFonts w:ascii="Times New Roman" w:eastAsia="Calibri" w:hAnsi="Times New Roman" w:cs="Times New Roman"/>
          </w:rPr>
          <w:t>everal authors suggest</w:t>
        </w:r>
        <w:r w:rsidR="00EA33EA">
          <w:rPr>
            <w:rFonts w:ascii="Times New Roman" w:eastAsia="Calibri" w:hAnsi="Times New Roman" w:cs="Times New Roman"/>
          </w:rPr>
          <w:t xml:space="preserve"> how surrogates may be used to identify priority conservation areas </w:t>
        </w:r>
      </w:ins>
      <w:ins w:id="94" w:author="Nicole" w:date="2018-08-07T17:16:00Z">
        <w:r w:rsidR="00EA33EA">
          <w:rPr>
            <w:rFonts w:ascii="Times New Roman" w:eastAsia="Calibri" w:hAnsi="Times New Roman" w:cs="Times New Roman"/>
          </w:rPr>
          <w:fldChar w:fldCharType="begin" w:fldLock="1"/>
        </w:r>
      </w:ins>
      <w:r w:rsidR="00EA33EA">
        <w:rPr>
          <w:rFonts w:ascii="Times New Roman" w:eastAsia="Calibri" w:hAnsi="Times New Roman" w:cs="Times New Roman"/>
        </w:rPr>
        <w:instrText>ADDIN CSL_CITATION {"citationItems":[{"id":"ITEM-1","itemData":{"author":[{"dropping-particle":"","family":"Sarkar","given":"S","non-dropping-particle":"","parse-names":false,"suffix":""},{"dropping-particle":"","family":"Margules","given":"C","non-dropping-particle":"","parse-names":false,"suffix":""}],"container-title":"J Biosci","id":"ITEM-1","issued":{"date-parts":[["2002"]]},"note":"-covers the basics of complementarity, biodiversity definition and use of surrogates","title":"Operationalizing biodiversity for conservation planning.","type":"article-journal","volume":"27"},"uris":["http://www.mendeley.com/documents/?uuid=3d99b18d-696a-336f-9639-4dd729816246"]},{"id":"ITEM-2","itemData":{"author":[{"dropping-particle":"","family":"Margules","given":"CR","non-dropping-particle":"","parse-names":false,"suffix":""},{"dropping-particle":"","family":"Pressey","given":"RL","non-dropping-particle":"","parse-names":false,"suffix":""},{"dropping-particle":"","family":"Williams","given":"PH","non-dropping-particle":"","parse-names":false,"suffix":""}],"container-title":"J Biosci","id":"ITEM-2","issued":{"date-parts":[["2002"]]},"note":"-static study focusing on spatial aspect-predicting overall diversity with one group","title":"Representing biodiversity: data and procedures for identifying priority areas for conservation.","type":"article-journal","volume":"27"},"uris":["http://www.mendeley.com/documents/?uuid=0fe850a3-7b95-3d88-92f8-d753171576ec"]}],"mendeley":{"formattedCitation":"(Margules, Pressey, &amp; Williams, 2002; Sarkar &amp; Margules, 2002)","plainTextFormattedCitation":"(Margules, Pressey, &amp; Williams, 2002; Sarkar &amp; Margules, 2002)","previouslyFormattedCitation":"(Margules, Pressey, &amp; Williams, 2002; Sarkar &amp; Margules, 2002)"},"properties":{"noteIndex":0},"schema":"https://github.com/citation-style-language/schema/raw/master/csl-citation.json"}</w:instrText>
      </w:r>
      <w:r w:rsidR="00EA33EA">
        <w:rPr>
          <w:rFonts w:ascii="Times New Roman" w:eastAsia="Calibri" w:hAnsi="Times New Roman" w:cs="Times New Roman"/>
        </w:rPr>
        <w:fldChar w:fldCharType="separate"/>
      </w:r>
      <w:r w:rsidR="00EA33EA" w:rsidRPr="00EA33EA">
        <w:rPr>
          <w:rFonts w:ascii="Times New Roman" w:eastAsia="Calibri" w:hAnsi="Times New Roman" w:cs="Times New Roman"/>
          <w:noProof/>
        </w:rPr>
        <w:t>(Margules, Pressey, &amp; Williams, 2002; Sarkar &amp; Margules, 2002)</w:t>
      </w:r>
      <w:ins w:id="95" w:author="Nicole" w:date="2018-08-07T17:16:00Z">
        <w:r w:rsidR="00EA33EA">
          <w:rPr>
            <w:rFonts w:ascii="Times New Roman" w:eastAsia="Calibri" w:hAnsi="Times New Roman" w:cs="Times New Roman"/>
          </w:rPr>
          <w:fldChar w:fldCharType="end"/>
        </w:r>
        <w:r w:rsidR="004C3BDB">
          <w:rPr>
            <w:rFonts w:ascii="Times New Roman" w:eastAsia="Calibri" w:hAnsi="Times New Roman" w:cs="Times New Roman"/>
          </w:rPr>
          <w:t xml:space="preserve">. </w:t>
        </w:r>
      </w:ins>
      <w:ins w:id="96" w:author="Nicole" w:date="2018-08-07T17:28:00Z">
        <w:r w:rsidR="004C3BDB">
          <w:rPr>
            <w:rFonts w:ascii="Times New Roman" w:eastAsia="Calibri" w:hAnsi="Times New Roman" w:cs="Times New Roman"/>
          </w:rPr>
          <w:t xml:space="preserve">A terrestrial study found hedgerow bird species abundances act as surrogates for landscape quality at a broad scale and for landscape structure at a local scale- guiding restoration efforts </w:t>
        </w:r>
        <w:r w:rsidR="004C3BDB">
          <w:rPr>
            <w:rFonts w:ascii="Times New Roman" w:eastAsia="Calibri" w:hAnsi="Times New Roman" w:cs="Times New Roman"/>
          </w:rPr>
          <w:fldChar w:fldCharType="begin" w:fldLock="1"/>
        </w:r>
      </w:ins>
      <w:r w:rsidR="000B36F3">
        <w:rPr>
          <w:rFonts w:ascii="Times New Roman" w:eastAsia="Calibri" w:hAnsi="Times New Roman" w:cs="Times New Roman"/>
        </w:rPr>
        <w:instrText>ADDIN CSL_CITATION {"citationItems":[{"id":"ITEM-1","itemData":{"DOI":"10.1016/j.ecolind.2005.08.006","ISBN":"1470-160X","ISSN":"1470160X","PMID":"308","abstract":"The use of bioindicators as a tool in conservation and landscape ecology projects is becoming more widespread. We suggest objective criteria for selecting suitable focal species to identify important semi-natural elements in agricultural landscapes and provide quality indications at two different spatial scales. At a broad scale, focal species can indicate overall landscape quality, and species abundance data allow an environment suitability map to be drawn. At a local scale, focal species abundances can be related to structural characteristics of landscape elements, thus, providing valuable indications of the most effective locations for restoration projects. © 2005 Published by Elsevier Ltd.","author":[{"dropping-particle":"","family":"Padoa-Schioppa","given":"Emilio","non-dropping-particle":"","parse-names":false,"suffix":""},{"dropping-particle":"","family":"Baietto","given":"Marco","non-dropping-particle":"","parse-names":false,"suffix":""},{"dropping-particle":"","family":"Massa","given":"Renato","non-dropping-particle":"","parse-names":false,"suffix":""},{"dropping-particle":"","family":"Bottoni","given":"Luciana","non-dropping-particle":"","parse-names":false,"suffix":""}],"container-title":"Ecological Indicators","id":"ITEM-1","issued":{"date-parts":[["2006"]]},"title":"Bird communities as bioindicators: The focal species concept in agricultural landscapes","type":"article-journal"},"uris":["http://www.mendeley.com/documents/?uuid=4e32da55-a26d-3d9e-8edc-74d4e3da9e0d"]}],"mendeley":{"formattedCitation":"(Padoa-Schioppa, Baietto, Massa, &amp; Bottoni, 2006)","plainTextFormattedCitation":"(Padoa-Schioppa, Baietto, Massa, &amp; Bottoni, 2006)","previouslyFormattedCitation":"(Padoa-Schioppa, Baietto, Massa, &amp; Bottoni, 2006)"},"properties":{"noteIndex":0},"schema":"https://github.com/citation-style-language/schema/raw/master/csl-citation.json"}</w:instrText>
      </w:r>
      <w:ins w:id="97" w:author="Nicole" w:date="2018-08-07T17:28:00Z">
        <w:r w:rsidR="004C3BDB">
          <w:rPr>
            <w:rFonts w:ascii="Times New Roman" w:eastAsia="Calibri" w:hAnsi="Times New Roman" w:cs="Times New Roman"/>
          </w:rPr>
          <w:fldChar w:fldCharType="separate"/>
        </w:r>
        <w:r w:rsidR="004C3BDB" w:rsidRPr="004C3BDB">
          <w:rPr>
            <w:rFonts w:ascii="Times New Roman" w:eastAsia="Calibri" w:hAnsi="Times New Roman" w:cs="Times New Roman"/>
            <w:noProof/>
          </w:rPr>
          <w:t>(Padoa-Schioppa, Baietto, Massa, &amp; Bottoni, 2006)</w:t>
        </w:r>
        <w:r w:rsidR="004C3BDB">
          <w:rPr>
            <w:rFonts w:ascii="Times New Roman" w:eastAsia="Calibri" w:hAnsi="Times New Roman" w:cs="Times New Roman"/>
          </w:rPr>
          <w:fldChar w:fldCharType="end"/>
        </w:r>
        <w:r w:rsidR="004C3BDB">
          <w:rPr>
            <w:rFonts w:ascii="Times New Roman" w:eastAsia="Calibri" w:hAnsi="Times New Roman" w:cs="Times New Roman"/>
          </w:rPr>
          <w:t xml:space="preserve">. </w:t>
        </w:r>
      </w:ins>
      <w:ins w:id="98" w:author="Nicole" w:date="2018-08-07T17:16:00Z">
        <w:r w:rsidR="004C3BDB">
          <w:rPr>
            <w:rFonts w:ascii="Times New Roman" w:eastAsia="Calibri" w:hAnsi="Times New Roman" w:cs="Times New Roman"/>
          </w:rPr>
          <w:t>Spatial effectiveness has</w:t>
        </w:r>
        <w:r w:rsidR="00EA33EA">
          <w:rPr>
            <w:rFonts w:ascii="Times New Roman" w:eastAsia="Calibri" w:hAnsi="Times New Roman" w:cs="Times New Roman"/>
          </w:rPr>
          <w:t xml:space="preserve"> </w:t>
        </w:r>
      </w:ins>
      <w:ins w:id="99" w:author="Nicole" w:date="2018-08-07T17:28:00Z">
        <w:r w:rsidR="004C3BDB">
          <w:rPr>
            <w:rFonts w:ascii="Times New Roman" w:eastAsia="Calibri" w:hAnsi="Times New Roman" w:cs="Times New Roman"/>
          </w:rPr>
          <w:t xml:space="preserve">also </w:t>
        </w:r>
      </w:ins>
      <w:ins w:id="100" w:author="Nicole" w:date="2018-08-07T17:16:00Z">
        <w:r w:rsidR="00EA33EA">
          <w:rPr>
            <w:rFonts w:ascii="Times New Roman" w:eastAsia="Calibri" w:hAnsi="Times New Roman" w:cs="Times New Roman"/>
          </w:rPr>
          <w:t xml:space="preserve">been </w:t>
        </w:r>
        <w:r w:rsidR="00EA33EA">
          <w:rPr>
            <w:rFonts w:ascii="Times New Roman" w:eastAsia="Calibri" w:hAnsi="Times New Roman" w:cs="Times New Roman"/>
          </w:rPr>
          <w:lastRenderedPageBreak/>
          <w:t xml:space="preserve">considered when </w:t>
        </w:r>
      </w:ins>
      <w:ins w:id="101" w:author="Nicole" w:date="2018-08-07T17:19:00Z">
        <w:r w:rsidR="00EA33EA">
          <w:rPr>
            <w:rFonts w:ascii="Times New Roman" w:eastAsia="Calibri" w:hAnsi="Times New Roman" w:cs="Times New Roman"/>
          </w:rPr>
          <w:t>compar</w:t>
        </w:r>
      </w:ins>
      <w:ins w:id="102" w:author="Nicole" w:date="2018-08-07T17:18:00Z">
        <w:r w:rsidR="00EA33EA">
          <w:rPr>
            <w:rFonts w:ascii="Times New Roman" w:eastAsia="Calibri" w:hAnsi="Times New Roman" w:cs="Times New Roman"/>
          </w:rPr>
          <w:t>ing the use of surrogates such as habitat category</w:t>
        </w:r>
      </w:ins>
      <w:ins w:id="103" w:author="Nicole" w:date="2018-08-07T17:19:00Z">
        <w:r w:rsidR="00EA33EA">
          <w:rPr>
            <w:rFonts w:ascii="Times New Roman" w:eastAsia="Calibri" w:hAnsi="Times New Roman" w:cs="Times New Roman"/>
          </w:rPr>
          <w:t>, plants, fish, and invertebrates</w:t>
        </w:r>
      </w:ins>
      <w:ins w:id="104" w:author="Nicole" w:date="2018-08-07T17:18:00Z">
        <w:r w:rsidR="00EA33EA">
          <w:rPr>
            <w:rFonts w:ascii="Times New Roman" w:eastAsia="Calibri" w:hAnsi="Times New Roman" w:cs="Times New Roman"/>
          </w:rPr>
          <w:t xml:space="preserve"> to </w:t>
        </w:r>
      </w:ins>
      <w:ins w:id="105" w:author="Nicole" w:date="2018-08-07T17:16:00Z">
        <w:r w:rsidR="00EA33EA">
          <w:rPr>
            <w:rFonts w:ascii="Times New Roman" w:eastAsia="Calibri" w:hAnsi="Times New Roman" w:cs="Times New Roman"/>
          </w:rPr>
          <w:t>identify marine reserves</w:t>
        </w:r>
      </w:ins>
      <w:ins w:id="106" w:author="Nicole" w:date="2018-08-07T17:19:00Z">
        <w:r w:rsidR="00EA33EA">
          <w:rPr>
            <w:rFonts w:ascii="Times New Roman" w:eastAsia="Calibri" w:hAnsi="Times New Roman" w:cs="Times New Roman"/>
          </w:rPr>
          <w:t xml:space="preserve"> based on their ability to estimate all taxa </w:t>
        </w:r>
      </w:ins>
      <w:ins w:id="107" w:author="Nicole" w:date="2018-08-07T17:20:00Z">
        <w:r w:rsidR="00EA33EA">
          <w:rPr>
            <w:rFonts w:ascii="Times New Roman" w:eastAsia="Calibri" w:hAnsi="Times New Roman" w:cs="Times New Roman"/>
          </w:rPr>
          <w:fldChar w:fldCharType="begin" w:fldLock="1"/>
        </w:r>
      </w:ins>
      <w:r w:rsidR="0014500F">
        <w:rPr>
          <w:rFonts w:ascii="Times New Roman" w:eastAsia="Calibri" w:hAnsi="Times New Roman" w:cs="Times New Roman"/>
        </w:rPr>
        <w:instrText>ADDIN CSL_CITATION {"citationItems":[{"id":"ITEM-1","itemData":{"author":[{"dropping-particle":"","family":"Ward","given":"TJ","non-dropping-particle":"","parse-names":false,"suffix":""},{"dropping-particle":"","family":"Vanderklift","given":"MA","non-dropping-particle":"","parse-names":false,"suffix":""},{"dropping-particle":"","family":"Nicholls","given":"AO","non-dropping-particle":"","parse-names":false,"suffix":""},{"dropping-particle":"","family":"Kenchington","given":"RA","non-dropping-particle":"","parse-names":false,"suffix":""}],"container-title":"Ecol Appl","id":"ITEM-1","issued":{"date-parts":[["1999"]]},"note":"-static\n-spatial\n-marine reserves","title":"Selecting marine reserves using habitats and species assemblages as surrogates for biological diversity.","type":"article-journal","volume":"9"},"uris":["http://www.mendeley.com/documents/?uuid=7ab79edc-ca3e-3591-b810-baadc817036b"]}],"mendeley":{"formattedCitation":"(T. Ward, Vanderklift, Nicholls, &amp; Kenchington, 1999)","plainTextFormattedCitation":"(T. Ward, Vanderklift, Nicholls, &amp; Kenchington, 1999)","previouslyFormattedCitation":"(T. Ward, Vanderklift, Nicholls, &amp; Kenchington, 1999)"},"properties":{"noteIndex":0},"schema":"https://github.com/citation-style-language/schema/raw/master/csl-citation.json"}</w:instrText>
      </w:r>
      <w:r w:rsidR="00EA33EA">
        <w:rPr>
          <w:rFonts w:ascii="Times New Roman" w:eastAsia="Calibri" w:hAnsi="Times New Roman" w:cs="Times New Roman"/>
        </w:rPr>
        <w:fldChar w:fldCharType="separate"/>
      </w:r>
      <w:r w:rsidR="00EA33EA" w:rsidRPr="00EA33EA">
        <w:rPr>
          <w:rFonts w:ascii="Times New Roman" w:eastAsia="Calibri" w:hAnsi="Times New Roman" w:cs="Times New Roman"/>
          <w:noProof/>
        </w:rPr>
        <w:t>(T. Ward, Vanderklift, Nicholls, &amp; Kenchington, 1999)</w:t>
      </w:r>
      <w:ins w:id="108" w:author="Nicole" w:date="2018-08-07T17:20:00Z">
        <w:r w:rsidR="00EA33EA">
          <w:rPr>
            <w:rFonts w:ascii="Times New Roman" w:eastAsia="Calibri" w:hAnsi="Times New Roman" w:cs="Times New Roman"/>
          </w:rPr>
          <w:fldChar w:fldCharType="end"/>
        </w:r>
      </w:ins>
      <w:ins w:id="109" w:author="Nicole" w:date="2018-08-07T17:21:00Z">
        <w:r w:rsidR="00EA33EA">
          <w:rPr>
            <w:rFonts w:ascii="Times New Roman" w:eastAsia="Calibri" w:hAnsi="Times New Roman" w:cs="Times New Roman"/>
          </w:rPr>
          <w:t xml:space="preserve">. </w:t>
        </w:r>
      </w:ins>
    </w:p>
    <w:p w:rsidR="007C093C" w:rsidRDefault="000B36F3" w:rsidP="007C093C">
      <w:pPr>
        <w:spacing w:line="720" w:lineRule="auto"/>
        <w:ind w:firstLine="720"/>
        <w:rPr>
          <w:ins w:id="110" w:author="Nicole" w:date="2018-08-07T13:39:00Z"/>
          <w:rFonts w:ascii="Times New Roman" w:eastAsia="Calibri" w:hAnsi="Times New Roman" w:cs="Times New Roman"/>
        </w:rPr>
      </w:pPr>
      <w:ins w:id="111" w:author="Nicole" w:date="2018-08-07T17:36:00Z">
        <w:r>
          <w:rPr>
            <w:rFonts w:ascii="Times New Roman" w:eastAsia="Calibri" w:hAnsi="Times New Roman" w:cs="Times New Roman"/>
          </w:rPr>
          <w:t xml:space="preserve">Although the spatial assumption of surrogate effectiveness </w:t>
        </w:r>
      </w:ins>
      <w:ins w:id="112" w:author="Nicole" w:date="2018-08-08T12:55:00Z">
        <w:r w:rsidR="00894420">
          <w:rPr>
            <w:rFonts w:ascii="Times New Roman" w:eastAsia="Calibri" w:hAnsi="Times New Roman" w:cs="Times New Roman"/>
          </w:rPr>
          <w:t>is</w:t>
        </w:r>
      </w:ins>
      <w:ins w:id="113" w:author="Nicole" w:date="2018-08-07T17:36:00Z">
        <w:r>
          <w:rPr>
            <w:rFonts w:ascii="Times New Roman" w:eastAsia="Calibri" w:hAnsi="Times New Roman" w:cs="Times New Roman"/>
          </w:rPr>
          <w:t xml:space="preserve"> frequently </w:t>
        </w:r>
      </w:ins>
      <w:ins w:id="114" w:author="Nicole" w:date="2018-08-07T17:37:00Z">
        <w:r>
          <w:rPr>
            <w:rFonts w:ascii="Times New Roman" w:eastAsia="Calibri" w:hAnsi="Times New Roman" w:cs="Times New Roman"/>
          </w:rPr>
          <w:t>investigated</w:t>
        </w:r>
      </w:ins>
      <w:ins w:id="115" w:author="Nicole" w:date="2018-08-07T17:36:00Z">
        <w:r>
          <w:rPr>
            <w:rFonts w:ascii="Times New Roman" w:eastAsia="Calibri" w:hAnsi="Times New Roman" w:cs="Times New Roman"/>
          </w:rPr>
          <w:t>,</w:t>
        </w:r>
      </w:ins>
      <w:ins w:id="116" w:author="Nicole" w:date="2018-08-07T17:37:00Z">
        <w:r>
          <w:rPr>
            <w:rFonts w:ascii="Times New Roman" w:eastAsia="Calibri" w:hAnsi="Times New Roman" w:cs="Times New Roman"/>
          </w:rPr>
          <w:t xml:space="preserve"> t</w:t>
        </w:r>
      </w:ins>
      <w:ins w:id="117" w:author="Nicole" w:date="2018-08-07T13:38:00Z">
        <w:r w:rsidR="007C093C" w:rsidRPr="007C093C">
          <w:rPr>
            <w:rFonts w:ascii="Times New Roman" w:eastAsia="Calibri" w:hAnsi="Times New Roman" w:cs="Times New Roman"/>
          </w:rPr>
          <w:t>he lack of studies that investigate the tempora</w:t>
        </w:r>
        <w:r w:rsidR="00894420">
          <w:rPr>
            <w:rFonts w:ascii="Times New Roman" w:eastAsia="Calibri" w:hAnsi="Times New Roman" w:cs="Times New Roman"/>
          </w:rPr>
          <w:t xml:space="preserve">l effectiveness of surrogates </w:t>
        </w:r>
      </w:ins>
      <w:ins w:id="118" w:author="Nicole" w:date="2018-08-08T12:56:00Z">
        <w:r w:rsidR="00894420">
          <w:rPr>
            <w:rFonts w:ascii="Times New Roman" w:eastAsia="Calibri" w:hAnsi="Times New Roman" w:cs="Times New Roman"/>
          </w:rPr>
          <w:t>i</w:t>
        </w:r>
      </w:ins>
      <w:ins w:id="119" w:author="Nicole" w:date="2018-08-07T13:38:00Z">
        <w:r w:rsidR="00894420">
          <w:rPr>
            <w:rFonts w:ascii="Times New Roman" w:eastAsia="Calibri" w:hAnsi="Times New Roman" w:cs="Times New Roman"/>
          </w:rPr>
          <w:t>s often</w:t>
        </w:r>
        <w:r w:rsidR="007C093C" w:rsidRPr="007C093C">
          <w:rPr>
            <w:rFonts w:ascii="Times New Roman" w:eastAsia="Calibri" w:hAnsi="Times New Roman" w:cs="Times New Roman"/>
          </w:rPr>
          <w:t xml:space="preserve"> pointed out (</w:t>
        </w:r>
        <w:proofErr w:type="spellStart"/>
        <w:r w:rsidR="007C093C" w:rsidRPr="007C093C">
          <w:rPr>
            <w:rFonts w:ascii="Times New Roman" w:eastAsia="Calibri" w:hAnsi="Times New Roman" w:cs="Times New Roman"/>
          </w:rPr>
          <w:t>Bevilacqua</w:t>
        </w:r>
        <w:proofErr w:type="spellEnd"/>
        <w:r w:rsidR="007C093C" w:rsidRPr="007C093C">
          <w:rPr>
            <w:rFonts w:ascii="Times New Roman" w:eastAsia="Calibri" w:hAnsi="Times New Roman" w:cs="Times New Roman"/>
          </w:rPr>
          <w:t xml:space="preserve">, </w:t>
        </w:r>
        <w:proofErr w:type="spellStart"/>
        <w:r w:rsidR="007C093C" w:rsidRPr="007C093C">
          <w:rPr>
            <w:rFonts w:ascii="Times New Roman" w:eastAsia="Calibri" w:hAnsi="Times New Roman" w:cs="Times New Roman"/>
          </w:rPr>
          <w:t>Mistri</w:t>
        </w:r>
        <w:proofErr w:type="spellEnd"/>
        <w:r w:rsidR="007C093C" w:rsidRPr="007C093C">
          <w:rPr>
            <w:rFonts w:ascii="Times New Roman" w:eastAsia="Calibri" w:hAnsi="Times New Roman" w:cs="Times New Roman"/>
          </w:rPr>
          <w:t xml:space="preserve">, </w:t>
        </w:r>
        <w:proofErr w:type="spellStart"/>
        <w:r w:rsidR="007C093C" w:rsidRPr="007C093C">
          <w:rPr>
            <w:rFonts w:ascii="Times New Roman" w:eastAsia="Calibri" w:hAnsi="Times New Roman" w:cs="Times New Roman"/>
          </w:rPr>
          <w:t>Terlizzi</w:t>
        </w:r>
        <w:proofErr w:type="spellEnd"/>
        <w:r w:rsidR="007C093C" w:rsidRPr="007C093C">
          <w:rPr>
            <w:rFonts w:ascii="Times New Roman" w:eastAsia="Calibri" w:hAnsi="Times New Roman" w:cs="Times New Roman"/>
          </w:rPr>
          <w:t xml:space="preserve">, &amp; </w:t>
        </w:r>
        <w:proofErr w:type="spellStart"/>
        <w:r w:rsidR="007C093C" w:rsidRPr="007C093C">
          <w:rPr>
            <w:rFonts w:ascii="Times New Roman" w:eastAsia="Calibri" w:hAnsi="Times New Roman" w:cs="Times New Roman"/>
          </w:rPr>
          <w:t>Munari</w:t>
        </w:r>
        <w:proofErr w:type="spellEnd"/>
        <w:r w:rsidR="007C093C" w:rsidRPr="007C093C">
          <w:rPr>
            <w:rFonts w:ascii="Times New Roman" w:eastAsia="Calibri" w:hAnsi="Times New Roman" w:cs="Times New Roman"/>
          </w:rPr>
          <w:t xml:space="preserve">, 2018; Lewandowski, </w:t>
        </w:r>
        <w:proofErr w:type="spellStart"/>
        <w:r w:rsidR="007C093C" w:rsidRPr="007C093C">
          <w:rPr>
            <w:rFonts w:ascii="Times New Roman" w:eastAsia="Calibri" w:hAnsi="Times New Roman" w:cs="Times New Roman"/>
          </w:rPr>
          <w:t>Noss</w:t>
        </w:r>
        <w:proofErr w:type="spellEnd"/>
        <w:r w:rsidR="007C093C" w:rsidRPr="007C093C">
          <w:rPr>
            <w:rFonts w:ascii="Times New Roman" w:eastAsia="Calibri" w:hAnsi="Times New Roman" w:cs="Times New Roman"/>
          </w:rPr>
          <w:t xml:space="preserve">, &amp; Parson, 2010; </w:t>
        </w:r>
        <w:proofErr w:type="spellStart"/>
        <w:r w:rsidR="007C093C" w:rsidRPr="007C093C">
          <w:rPr>
            <w:rFonts w:ascii="Times New Roman" w:eastAsia="Calibri" w:hAnsi="Times New Roman" w:cs="Times New Roman"/>
          </w:rPr>
          <w:t>Magierowski</w:t>
        </w:r>
        <w:proofErr w:type="spellEnd"/>
        <w:r w:rsidR="007C093C" w:rsidRPr="007C093C">
          <w:rPr>
            <w:rFonts w:ascii="Times New Roman" w:eastAsia="Calibri" w:hAnsi="Times New Roman" w:cs="Times New Roman"/>
          </w:rPr>
          <w:t xml:space="preserve"> &amp; Johnson, 2006; McArthur, Brooke, </w:t>
        </w:r>
        <w:proofErr w:type="spellStart"/>
        <w:r w:rsidR="007C093C" w:rsidRPr="007C093C">
          <w:rPr>
            <w:rFonts w:ascii="Times New Roman" w:eastAsia="Calibri" w:hAnsi="Times New Roman" w:cs="Times New Roman"/>
          </w:rPr>
          <w:t>Przeslawski</w:t>
        </w:r>
        <w:proofErr w:type="spellEnd"/>
        <w:r w:rsidR="007C093C" w:rsidRPr="007C093C">
          <w:rPr>
            <w:rFonts w:ascii="Times New Roman" w:eastAsia="Calibri" w:hAnsi="Times New Roman" w:cs="Times New Roman"/>
          </w:rPr>
          <w:t xml:space="preserve">, Ryan, &amp; </w:t>
        </w:r>
        <w:proofErr w:type="spellStart"/>
        <w:r w:rsidR="007C093C" w:rsidRPr="007C093C">
          <w:rPr>
            <w:rFonts w:ascii="Times New Roman" w:eastAsia="Calibri" w:hAnsi="Times New Roman" w:cs="Times New Roman"/>
          </w:rPr>
          <w:t>Lucieer</w:t>
        </w:r>
        <w:proofErr w:type="spellEnd"/>
        <w:r w:rsidR="007C093C" w:rsidRPr="007C093C">
          <w:rPr>
            <w:rFonts w:ascii="Times New Roman" w:eastAsia="Calibri" w:hAnsi="Times New Roman" w:cs="Times New Roman"/>
          </w:rPr>
          <w:t xml:space="preserve">, 2010; </w:t>
        </w:r>
        <w:proofErr w:type="spellStart"/>
        <w:r w:rsidR="007C093C" w:rsidRPr="007C093C">
          <w:rPr>
            <w:rFonts w:ascii="Times New Roman" w:eastAsia="Calibri" w:hAnsi="Times New Roman" w:cs="Times New Roman"/>
          </w:rPr>
          <w:t>Mellin</w:t>
        </w:r>
        <w:proofErr w:type="spellEnd"/>
        <w:r w:rsidR="007C093C" w:rsidRPr="007C093C">
          <w:rPr>
            <w:rFonts w:ascii="Times New Roman" w:eastAsia="Calibri" w:hAnsi="Times New Roman" w:cs="Times New Roman"/>
          </w:rPr>
          <w:t xml:space="preserve"> et al., 2011; </w:t>
        </w:r>
        <w:proofErr w:type="spellStart"/>
        <w:r w:rsidR="007C093C" w:rsidRPr="007C093C">
          <w:rPr>
            <w:rFonts w:ascii="Times New Roman" w:eastAsia="Calibri" w:hAnsi="Times New Roman" w:cs="Times New Roman"/>
          </w:rPr>
          <w:t>Rubal</w:t>
        </w:r>
        <w:proofErr w:type="spellEnd"/>
        <w:r w:rsidR="007C093C" w:rsidRPr="007C093C">
          <w:rPr>
            <w:rFonts w:ascii="Times New Roman" w:eastAsia="Calibri" w:hAnsi="Times New Roman" w:cs="Times New Roman"/>
          </w:rPr>
          <w:t xml:space="preserve">, </w:t>
        </w:r>
        <w:proofErr w:type="spellStart"/>
        <w:r w:rsidR="007C093C" w:rsidRPr="007C093C">
          <w:rPr>
            <w:rFonts w:ascii="Times New Roman" w:eastAsia="Calibri" w:hAnsi="Times New Roman" w:cs="Times New Roman"/>
          </w:rPr>
          <w:t>Veiga</w:t>
        </w:r>
        <w:proofErr w:type="spellEnd"/>
        <w:r w:rsidR="007C093C" w:rsidRPr="007C093C">
          <w:rPr>
            <w:rFonts w:ascii="Times New Roman" w:eastAsia="Calibri" w:hAnsi="Times New Roman" w:cs="Times New Roman"/>
          </w:rPr>
          <w:t>, Vieira, &amp; Sousa-Pinto, 2011)</w:t>
        </w:r>
      </w:ins>
      <w:ins w:id="120" w:author="Nicole" w:date="2018-08-07T17:37:00Z">
        <w:r>
          <w:rPr>
            <w:rFonts w:ascii="Times New Roman" w:eastAsia="Calibri" w:hAnsi="Times New Roman" w:cs="Times New Roman"/>
          </w:rPr>
          <w:t>.</w:t>
        </w:r>
      </w:ins>
      <w:ins w:id="121" w:author="Nicole" w:date="2018-08-07T13:39:00Z">
        <w:r w:rsidR="007C093C" w:rsidRPr="007C093C">
          <w:rPr>
            <w:rFonts w:ascii="Times New Roman" w:eastAsia="Calibri" w:hAnsi="Times New Roman" w:cs="Times New Roman"/>
          </w:rPr>
          <w:t xml:space="preserve"> </w:t>
        </w:r>
      </w:ins>
      <w:ins w:id="122" w:author="Nicole" w:date="2018-08-07T17:42:00Z">
        <w:r w:rsidR="00100945">
          <w:rPr>
            <w:rFonts w:ascii="Times New Roman" w:eastAsia="Calibri" w:hAnsi="Times New Roman" w:cs="Times New Roman"/>
          </w:rPr>
          <w:t>F</w:t>
        </w:r>
      </w:ins>
      <w:ins w:id="123" w:author="Nicole" w:date="2018-08-07T13:38:00Z">
        <w:r w:rsidR="007C093C" w:rsidRPr="007C093C">
          <w:rPr>
            <w:rFonts w:ascii="Times New Roman" w:eastAsia="Calibri" w:hAnsi="Times New Roman" w:cs="Times New Roman"/>
          </w:rPr>
          <w:t xml:space="preserve">ew studies </w:t>
        </w:r>
      </w:ins>
      <w:ins w:id="124" w:author="Nicole" w:date="2018-08-08T12:56:00Z">
        <w:r w:rsidR="00894420">
          <w:rPr>
            <w:rFonts w:ascii="Times New Roman" w:eastAsia="Calibri" w:hAnsi="Times New Roman" w:cs="Times New Roman"/>
          </w:rPr>
          <w:t>are</w:t>
        </w:r>
      </w:ins>
      <w:ins w:id="125" w:author="Nicole" w:date="2018-08-07T13:38:00Z">
        <w:r w:rsidR="00100945">
          <w:rPr>
            <w:rFonts w:ascii="Times New Roman" w:eastAsia="Calibri" w:hAnsi="Times New Roman" w:cs="Times New Roman"/>
          </w:rPr>
          <w:t xml:space="preserve"> published on the topic</w:t>
        </w:r>
      </w:ins>
      <w:ins w:id="126" w:author="Nicole" w:date="2018-08-07T17:42:00Z">
        <w:r w:rsidR="00100945">
          <w:rPr>
            <w:rFonts w:ascii="Times New Roman" w:eastAsia="Calibri" w:hAnsi="Times New Roman" w:cs="Times New Roman"/>
          </w:rPr>
          <w:t xml:space="preserve"> and</w:t>
        </w:r>
      </w:ins>
      <w:ins w:id="127" w:author="Nicole" w:date="2018-08-07T13:38:00Z">
        <w:r w:rsidR="007C093C" w:rsidRPr="007C093C">
          <w:rPr>
            <w:rFonts w:ascii="Times New Roman" w:eastAsia="Calibri" w:hAnsi="Times New Roman" w:cs="Times New Roman"/>
          </w:rPr>
          <w:t xml:space="preserve"> most of </w:t>
        </w:r>
      </w:ins>
      <w:ins w:id="128" w:author="Nicole" w:date="2018-08-07T17:42:00Z">
        <w:r w:rsidR="00100945">
          <w:rPr>
            <w:rFonts w:ascii="Times New Roman" w:eastAsia="Calibri" w:hAnsi="Times New Roman" w:cs="Times New Roman"/>
          </w:rPr>
          <w:t xml:space="preserve">those </w:t>
        </w:r>
      </w:ins>
      <w:ins w:id="129" w:author="Nicole" w:date="2018-08-07T13:38:00Z">
        <w:r w:rsidR="007C093C" w:rsidRPr="007C093C">
          <w:rPr>
            <w:rFonts w:ascii="Times New Roman" w:eastAsia="Calibri" w:hAnsi="Times New Roman" w:cs="Times New Roman"/>
          </w:rPr>
          <w:t>take place in</w:t>
        </w:r>
        <w:r w:rsidR="00C11D4B">
          <w:rPr>
            <w:rFonts w:ascii="Times New Roman" w:eastAsia="Calibri" w:hAnsi="Times New Roman" w:cs="Times New Roman"/>
          </w:rPr>
          <w:t xml:space="preserve"> </w:t>
        </w:r>
      </w:ins>
      <w:ins w:id="130" w:author="Nicole" w:date="2018-08-08T12:31:00Z">
        <w:r w:rsidR="00C11D4B">
          <w:rPr>
            <w:rFonts w:ascii="Times New Roman" w:eastAsia="Calibri" w:hAnsi="Times New Roman" w:cs="Times New Roman"/>
          </w:rPr>
          <w:t>less than two</w:t>
        </w:r>
      </w:ins>
      <w:ins w:id="131" w:author="Nicole" w:date="2018-08-07T13:38:00Z">
        <w:r w:rsidR="00100945">
          <w:rPr>
            <w:rFonts w:ascii="Times New Roman" w:eastAsia="Calibri" w:hAnsi="Times New Roman" w:cs="Times New Roman"/>
          </w:rPr>
          <w:t xml:space="preserve"> years </w:t>
        </w:r>
      </w:ins>
      <w:ins w:id="132" w:author="Nicole" w:date="2018-08-07T17:43:00Z">
        <w:r w:rsidR="00100945">
          <w:rPr>
            <w:rFonts w:ascii="Times New Roman" w:eastAsia="Calibri" w:hAnsi="Times New Roman" w:cs="Times New Roman"/>
          </w:rPr>
          <w:fldChar w:fldCharType="begin" w:fldLock="1"/>
        </w:r>
      </w:ins>
      <w:r w:rsidR="001C54E0">
        <w:rPr>
          <w:rFonts w:ascii="Times New Roman" w:eastAsia="Calibri" w:hAnsi="Times New Roman" w:cs="Times New Roman"/>
        </w:rPr>
        <w:instrText>ADDIN CSL_CITATION {"citationItems":[{"id":"ITEM-1","itemData":{"DOI":"10.1016/j.seares.2011.07.003","ISBN":"1385-1101","ISSN":"13851101","abstract":"Macroalgae are useful organisms to monitor the environmental quality and to detect impacts due to anthropogenic activities. However, it is very important to identify the scales of variation in natural assemblages, particularly for the detection of environmental impacts. Otherwise, changes due to anthropogenic impacts may be confused with differences due to natural temporal variability. Another important task is to determine the appropriate level of taxonomical effort needed to detect changes in the assemblage structure. Many taxonomical surrogates, at higher taxonomic levels than that of species, have been proposed but, the consistence in space and time of the results produced by surrogates with those obtained at specific level should be tested. The objectives of this study are to identify the seasonal patterns of tidepool macroalgal communities using objective procedures and to test the consistence between the patterns obtained considering data at the species level and functional groups. Results showed that the seasonal pattern obtained using functional groups and species was consistent. Tidepool macroalgal assemblages showed a seasonal pattern with significant differences between spring-summer and autumn-winter. This pattern can be explained by changes in environmental variables and the seasonal development of the dominating species. Ulva spp. and the non-indigenous species Grateloupia turuturu were the species responsible for this pattern due to their high seasonality in terms of biomass. Finally, the abundance and species diversity within the corticated functional group was proposed as indicator of environmental impacts due to its relatively constant abundance and its sensitivity to environmental impacts. © 2011 Elsevier B.V.","author":[{"dropping-particle":"","family":"Rubal","given":"M.","non-dropping-particle":"","parse-names":false,"suffix":""},{"dropping-particle":"","family":"Veiga","given":"P.","non-dropping-particle":"","parse-names":false,"suffix":""},{"dropping-particle":"","family":"Vieira","given":"R.","non-dropping-particle":"","parse-names":false,"suffix":""},{"dropping-particle":"","family":"Sousa-Pinto","given":"I.","non-dropping-particle":"","parse-names":false,"suffix":""}],"container-title":"Journal of Sea Research","id":"ITEM-1","issued":{"date-parts":[["2011"]]},"note":"-patterns consistent between speccies and functional groups, so function can be a surrogate-look at seasonal variation over time, but only one year-points out lack of temporal surrogate studies","title":"Seasonal patterns of tidepool macroalgal assemblages in the North of Portugal. Consistence between species and functional group approaches","type":"article-journal"},"uris":["http://www.mendeley.com/documents/?uuid=1b35861d-729e-38fc-9c31-24d04a496c61"]},{"id":"ITEM-2","itemData":{"abstract":"The usefulness of surrogates to estimate complex variables describing community structure, such as the various components of biodiversity, is long established. Most attention has been given to surrogates of species richness and species diversity and has focused on identifying a subset of taxa as a surrogate of total community richness or diversity. In adopting a surrogate measure, it is assumed that the relationship between the surrogate(s) and total richness or diversity is consistent in both space and time. These assumptions are rarely examined explicitly. We examined the robustness of potential surrogates of familial richness and multivariate community structure for macrofauna communities inhabiting artificial kelp holdfasts by comparing among communities of dissimilar ages and among communities established at different times of the year. This is important because most benthic ''landscapes'' will be a mosaic of patches reflecting different intensities, frequencies, and timing of disturbances. The total abundance of organisms and familial richness of crustaceans or polychaetes were all good predictors of total familial richness (R 2. 0.68). In contrast, while the familial richness of other groups, such as mollusks and echinoderms, were well correlated with total familial richness for communities at an early stage of development, the strength of these relationships declined with community age. For multivariate community structure, carefully selected subsets of ;10% of the total taxa yielded similar patterns to the total suite of taxa, irrespective of the age of the community. Thus, useful surrogates of both familial richness and multivariate community structure can be identified for this type of community. However, the choice of technique for selecting surrogate taxa largely depends on the nature of the pilot data available, and careful selection is required to ensure that surrogates perform consistently across different-aged communities. While the specific taxa selected as surrogates will vary among different communities, and possibly even among similar communities at different sites, the techniques and the concepts we address are applicable to any community type.","author":[{"dropping-particle":"","family":"Magierowski","given":"Regina H","non-dropping-particle":"","parse-names":false,"suffix":""},{"dropping-particle":"","family":"Johnson","given":"Craig R","non-dropping-particle":"","parse-names":false,"suffix":""}],"container-title":"Ecological Applications","id":"ITEM-2","issue":"6","issued":{"date-parts":[["2006"]]},"note":"-I like the way this intro is set up-mentions gap in literature of time-this studies says they look at time, but it's over 13 months-methods may be useful-paraphrase: regular validation of a surrogate is necessary especially in areas of frequent disturbance","number-of-pages":"2264-2275","title":"ROBUSTNESS OF SURROGATES OF BIODIVERSITY IN MARINE BENTHIC COMMUNITIES","type":"report","volume":"16"},"uris":["http://www.mendeley.com/documents/?uuid=16ca88c3-fa99-34f4-acc4-2f11f46ed10b"]}],"mendeley":{"formattedCitation":"(Magierowski &amp; Johnson, 2006; Rubal, Veiga, Vieira, &amp; Sousa-Pinto, 2011)","plainTextFormattedCitation":"(Magierowski &amp; Johnson, 2006; Rubal, Veiga, Vieira, &amp; Sousa-Pinto, 2011)","previouslyFormattedCitation":"(Magierowski &amp; Johnson, 2006; Rubal, Veiga, Vieira, &amp; Sousa-Pinto, 2011)"},"properties":{"noteIndex":0},"schema":"https://github.com/citation-style-language/schema/raw/master/csl-citation.json"}</w:instrText>
      </w:r>
      <w:r w:rsidR="00100945">
        <w:rPr>
          <w:rFonts w:ascii="Times New Roman" w:eastAsia="Calibri" w:hAnsi="Times New Roman" w:cs="Times New Roman"/>
        </w:rPr>
        <w:fldChar w:fldCharType="separate"/>
      </w:r>
      <w:r w:rsidR="00100945" w:rsidRPr="00100945">
        <w:rPr>
          <w:rFonts w:ascii="Times New Roman" w:eastAsia="Calibri" w:hAnsi="Times New Roman" w:cs="Times New Roman"/>
          <w:noProof/>
        </w:rPr>
        <w:t>(Magierowski &amp; Johnson, 2006; Rubal, Veiga, Vieira, &amp; Sousa-Pinto, 2011)</w:t>
      </w:r>
      <w:ins w:id="133" w:author="Nicole" w:date="2018-08-07T17:43:00Z">
        <w:r w:rsidR="00100945">
          <w:rPr>
            <w:rFonts w:ascii="Times New Roman" w:eastAsia="Calibri" w:hAnsi="Times New Roman" w:cs="Times New Roman"/>
          </w:rPr>
          <w:fldChar w:fldCharType="end"/>
        </w:r>
      </w:ins>
      <w:ins w:id="134" w:author="Nicole" w:date="2018-08-07T13:38:00Z">
        <w:r w:rsidR="007C093C">
          <w:rPr>
            <w:rFonts w:ascii="Times New Roman" w:eastAsia="Calibri" w:hAnsi="Times New Roman" w:cs="Times New Roman"/>
          </w:rPr>
          <w:t>.</w:t>
        </w:r>
      </w:ins>
      <w:ins w:id="135" w:author="Nicole" w:date="2018-08-07T17:43:00Z">
        <w:r w:rsidR="00100945">
          <w:rPr>
            <w:rFonts w:ascii="Times New Roman" w:eastAsia="Calibri" w:hAnsi="Times New Roman" w:cs="Times New Roman"/>
          </w:rPr>
          <w:t xml:space="preserve"> </w:t>
        </w:r>
      </w:ins>
      <w:ins w:id="136" w:author="Nicole" w:date="2018-08-07T17:44:00Z">
        <w:r w:rsidR="00100945">
          <w:rPr>
            <w:rFonts w:ascii="Times New Roman" w:eastAsia="Calibri" w:hAnsi="Times New Roman" w:cs="Times New Roman"/>
          </w:rPr>
          <w:t>Percent canopy cover was found to be an inadequate surrogate</w:t>
        </w:r>
        <w:r w:rsidR="001C54E0">
          <w:rPr>
            <w:rFonts w:ascii="Times New Roman" w:eastAsia="Calibri" w:hAnsi="Times New Roman" w:cs="Times New Roman"/>
          </w:rPr>
          <w:t xml:space="preserve"> when estimating bird pop</w:t>
        </w:r>
        <w:r w:rsidR="00C11D4B">
          <w:rPr>
            <w:rFonts w:ascii="Times New Roman" w:eastAsia="Calibri" w:hAnsi="Times New Roman" w:cs="Times New Roman"/>
          </w:rPr>
          <w:t xml:space="preserve">ulation trends over a period </w:t>
        </w:r>
      </w:ins>
      <w:ins w:id="137" w:author="Nicole" w:date="2018-08-08T12:32:00Z">
        <w:r w:rsidR="00C11D4B">
          <w:rPr>
            <w:rFonts w:ascii="Times New Roman" w:eastAsia="Calibri" w:hAnsi="Times New Roman" w:cs="Times New Roman"/>
          </w:rPr>
          <w:t>of more than ten</w:t>
        </w:r>
      </w:ins>
      <w:ins w:id="138" w:author="Nicole" w:date="2018-08-07T17:44:00Z">
        <w:r w:rsidR="001C54E0">
          <w:rPr>
            <w:rFonts w:ascii="Times New Roman" w:eastAsia="Calibri" w:hAnsi="Times New Roman" w:cs="Times New Roman"/>
          </w:rPr>
          <w:t xml:space="preserve"> years </w:t>
        </w:r>
      </w:ins>
      <w:ins w:id="139" w:author="Nicole" w:date="2018-08-07T17:45:00Z">
        <w:r w:rsidR="001C54E0">
          <w:rPr>
            <w:rFonts w:ascii="Times New Roman" w:eastAsia="Calibri" w:hAnsi="Times New Roman" w:cs="Times New Roman"/>
          </w:rPr>
          <w:fldChar w:fldCharType="begin" w:fldLock="1"/>
        </w:r>
      </w:ins>
      <w:r w:rsidR="0014500F">
        <w:rPr>
          <w:rFonts w:ascii="Times New Roman" w:eastAsia="Calibri" w:hAnsi="Times New Roman" w:cs="Times New Roman"/>
        </w:rPr>
        <w:instrText>ADDIN CSL_CITATION {"citationItems":[{"id":"ITEM-1","itemData":{"DOI":"10.1016/j.ecolind.2015.10.031","ISSN":"1470160X","abstract":"Landscape features are often used as surrogates for biodiversity. While landscape features may perform well as surrogates for coarse metrics of biodiversity such as species richness, their value for monitoring population trends in individual species is virtually unexplored. We compared the performance of a proposed habitat surrogate for birds, percentage cover of vegetation overstory, for two distinct aspects of bird assemblages: community diversity (i.e. species richness) and population trends. We used four different long-term studies of open woodland habitats to test the consistency of the relationship between overstory percentage cover and bird species richness across a large spatial extent (&gt;1000 km) in Australia. We then identified twelve bird species with long-term time-series data to test the relationship between change in overstory cover and populations trends. We found percentage cover performed consistently as a surrogate for species richness in three of the four sites. However, there was no clear pattern in the performance of change in percentage cover as a surrogate for population trends. Four bird species exhibited a significant relationship with change in percentage overstory cover in one study, but this was not found across multiple studies. These results demonstrate a lack of consistency in the relationship between change in overstory cover and population trends among bird species, both within and between geographic regions. Our study demonstrates that biodiversity surrogates representing community-level metrics may be consistent across regions, but provide only limited information about individual species population trends. Understanding the limitations of the information provided by a biodiversity surrogate can inform the appropriate context for its application.","author":[{"dropping-particle":"","family":"Pierson","given":"J. C.","non-dropping-particle":"","parse-names":false,"suffix":""},{"dropping-particle":"","family":"Mortelliti","given":"A.","non-dropping-particle":"","parse-names":false,"suffix":""},{"dropping-particle":"","family":"Barton","given":"P. S.","non-dropping-particle":"","parse-names":false,"suffix":""},{"dropping-particle":"","family":"Lane","given":"P. W.","non-dropping-particle":"","parse-names":false,"suffix":""},{"dropping-particle":"","family":"Lindenmayer","given":"D. B.","non-dropping-particle":"","parse-names":false,"suffix":""}],"container-title":"Ecological Indicators","id":"ITEM-1","issued":{"date-parts":[["2016"]]},"note":"-Alessio is one of the co-authors (personal note)-I thought this might be similar to fish with coral functional diversity-overstory cover was not effective because dif birds have dif habitat requirements and some responded + to increased % cover, while others responded - or not at all","title":"Evaluating the effectiveness of overstory cover as a surrogate for bird community diversity and population trends","type":"article-journal"},"uris":["http://www.mendeley.com/documents/?uuid=8ec49a1c-7024-3d57-a4d1-d6988be8e038"]}],"mendeley":{"formattedCitation":"(Pierson, Mortelliti, Barton, Lane, &amp; Lindenmayer, 2016)","plainTextFormattedCitation":"(Pierson, Mortelliti, Barton, Lane, &amp; Lindenmayer, 2016)","previouslyFormattedCitation":"(Pierson, Mortelliti, Barton, Lane, &amp; Lindenmayer, 2016)"},"properties":{"noteIndex":0},"schema":"https://github.com/citation-style-language/schema/raw/master/csl-citation.json"}</w:instrText>
      </w:r>
      <w:r w:rsidR="001C54E0">
        <w:rPr>
          <w:rFonts w:ascii="Times New Roman" w:eastAsia="Calibri" w:hAnsi="Times New Roman" w:cs="Times New Roman"/>
        </w:rPr>
        <w:fldChar w:fldCharType="separate"/>
      </w:r>
      <w:r w:rsidR="001C54E0" w:rsidRPr="001C54E0">
        <w:rPr>
          <w:rFonts w:ascii="Times New Roman" w:eastAsia="Calibri" w:hAnsi="Times New Roman" w:cs="Times New Roman"/>
          <w:noProof/>
        </w:rPr>
        <w:t>(Pierson, Mortelliti, Barton, Lane, &amp; Lindenmayer, 2016)</w:t>
      </w:r>
      <w:ins w:id="140" w:author="Nicole" w:date="2018-08-07T17:45:00Z">
        <w:r w:rsidR="001C54E0">
          <w:rPr>
            <w:rFonts w:ascii="Times New Roman" w:eastAsia="Calibri" w:hAnsi="Times New Roman" w:cs="Times New Roman"/>
          </w:rPr>
          <w:fldChar w:fldCharType="end"/>
        </w:r>
        <w:r w:rsidR="001C54E0">
          <w:rPr>
            <w:rFonts w:ascii="Times New Roman" w:eastAsia="Calibri" w:hAnsi="Times New Roman" w:cs="Times New Roman"/>
          </w:rPr>
          <w:t>.</w:t>
        </w:r>
      </w:ins>
      <w:ins w:id="141" w:author="Nicole" w:date="2018-08-07T13:39:00Z">
        <w:r w:rsidR="007C093C">
          <w:rPr>
            <w:rFonts w:ascii="Times New Roman" w:eastAsia="Calibri" w:hAnsi="Times New Roman" w:cs="Times New Roman"/>
          </w:rPr>
          <w:t xml:space="preserve"> </w:t>
        </w:r>
      </w:ins>
      <w:ins w:id="142" w:author="Nicole" w:date="2018-08-07T17:45:00Z">
        <w:r w:rsidR="001C54E0">
          <w:rPr>
            <w:rFonts w:ascii="Times New Roman" w:eastAsia="Calibri" w:hAnsi="Times New Roman" w:cs="Times New Roman"/>
          </w:rPr>
          <w:t>Even m</w:t>
        </w:r>
      </w:ins>
      <w:ins w:id="143" w:author="Nicole" w:date="2018-08-07T13:38:00Z">
        <w:r w:rsidR="001C54E0">
          <w:rPr>
            <w:rFonts w:ascii="Times New Roman" w:eastAsia="Calibri" w:hAnsi="Times New Roman" w:cs="Times New Roman"/>
          </w:rPr>
          <w:t>ore recently</w:t>
        </w:r>
      </w:ins>
      <w:ins w:id="144" w:author="Nicole" w:date="2018-08-07T17:45:00Z">
        <w:r w:rsidR="001C54E0">
          <w:rPr>
            <w:rFonts w:ascii="Times New Roman" w:eastAsia="Calibri" w:hAnsi="Times New Roman" w:cs="Times New Roman"/>
          </w:rPr>
          <w:t>, a</w:t>
        </w:r>
      </w:ins>
      <w:ins w:id="145" w:author="Nicole" w:date="2018-08-07T13:38:00Z">
        <w:r w:rsidR="007C093C" w:rsidRPr="007C093C">
          <w:rPr>
            <w:rFonts w:ascii="Times New Roman" w:eastAsia="Calibri" w:hAnsi="Times New Roman" w:cs="Times New Roman"/>
          </w:rPr>
          <w:t xml:space="preserve"> study </w:t>
        </w:r>
      </w:ins>
      <w:ins w:id="146" w:author="Nicole" w:date="2018-08-08T12:32:00Z">
        <w:r w:rsidR="00C11D4B">
          <w:rPr>
            <w:rFonts w:ascii="Times New Roman" w:eastAsia="Calibri" w:hAnsi="Times New Roman" w:cs="Times New Roman"/>
          </w:rPr>
          <w:t>identified</w:t>
        </w:r>
      </w:ins>
      <w:ins w:id="147" w:author="Nicole" w:date="2018-08-07T17:49:00Z">
        <w:r w:rsidR="00C11D4B">
          <w:rPr>
            <w:rFonts w:ascii="Times New Roman" w:eastAsia="Calibri" w:hAnsi="Times New Roman" w:cs="Times New Roman"/>
          </w:rPr>
          <w:t xml:space="preserve"> surrogates over a </w:t>
        </w:r>
      </w:ins>
      <w:ins w:id="148" w:author="Nicole" w:date="2018-08-08T12:32:00Z">
        <w:r w:rsidR="00C11D4B">
          <w:rPr>
            <w:rFonts w:ascii="Times New Roman" w:eastAsia="Calibri" w:hAnsi="Times New Roman" w:cs="Times New Roman"/>
          </w:rPr>
          <w:t>five</w:t>
        </w:r>
      </w:ins>
      <w:ins w:id="149" w:author="Nicole" w:date="2018-08-07T17:49:00Z">
        <w:r w:rsidR="001C54E0">
          <w:rPr>
            <w:rFonts w:ascii="Times New Roman" w:eastAsia="Calibri" w:hAnsi="Times New Roman" w:cs="Times New Roman"/>
          </w:rPr>
          <w:t xml:space="preserve"> year period and </w:t>
        </w:r>
      </w:ins>
      <w:ins w:id="150" w:author="Nicole" w:date="2018-08-08T12:32:00Z">
        <w:r w:rsidR="00C11D4B">
          <w:rPr>
            <w:rFonts w:ascii="Times New Roman" w:eastAsia="Calibri" w:hAnsi="Times New Roman" w:cs="Times New Roman"/>
          </w:rPr>
          <w:t xml:space="preserve">examined </w:t>
        </w:r>
      </w:ins>
      <w:ins w:id="151" w:author="Nicole" w:date="2018-08-07T17:49:00Z">
        <w:r w:rsidR="001C54E0">
          <w:rPr>
            <w:rFonts w:ascii="Times New Roman" w:eastAsia="Calibri" w:hAnsi="Times New Roman" w:cs="Times New Roman"/>
          </w:rPr>
          <w:t xml:space="preserve">the </w:t>
        </w:r>
      </w:ins>
      <w:ins w:id="152" w:author="Nicole" w:date="2018-08-07T13:38:00Z">
        <w:r w:rsidR="007C093C" w:rsidRPr="007C093C">
          <w:rPr>
            <w:rFonts w:ascii="Times New Roman" w:eastAsia="Calibri" w:hAnsi="Times New Roman" w:cs="Times New Roman"/>
          </w:rPr>
          <w:t xml:space="preserve">temporal effectiveness of </w:t>
        </w:r>
      </w:ins>
      <w:ins w:id="153" w:author="Nicole" w:date="2018-08-07T17:49:00Z">
        <w:r w:rsidR="001C54E0">
          <w:rPr>
            <w:rFonts w:ascii="Times New Roman" w:eastAsia="Calibri" w:hAnsi="Times New Roman" w:cs="Times New Roman"/>
          </w:rPr>
          <w:t>the identified surrogates</w:t>
        </w:r>
      </w:ins>
      <w:ins w:id="154" w:author="Nicole" w:date="2018-08-07T13:38:00Z">
        <w:r w:rsidR="001C54E0">
          <w:rPr>
            <w:rFonts w:ascii="Times New Roman" w:eastAsia="Calibri" w:hAnsi="Times New Roman" w:cs="Times New Roman"/>
          </w:rPr>
          <w:t xml:space="preserve"> over </w:t>
        </w:r>
      </w:ins>
      <w:ins w:id="155" w:author="Nicole" w:date="2018-08-07T17:50:00Z">
        <w:r w:rsidR="00C11D4B">
          <w:rPr>
            <w:rFonts w:ascii="Times New Roman" w:eastAsia="Calibri" w:hAnsi="Times New Roman" w:cs="Times New Roman"/>
          </w:rPr>
          <w:t xml:space="preserve">the subsequent </w:t>
        </w:r>
      </w:ins>
      <w:ins w:id="156" w:author="Nicole" w:date="2018-08-08T12:33:00Z">
        <w:r w:rsidR="00C11D4B">
          <w:rPr>
            <w:rFonts w:ascii="Times New Roman" w:eastAsia="Calibri" w:hAnsi="Times New Roman" w:cs="Times New Roman"/>
          </w:rPr>
          <w:t>five</w:t>
        </w:r>
      </w:ins>
      <w:ins w:id="157" w:author="Nicole" w:date="2018-08-07T17:50:00Z">
        <w:r w:rsidR="001C54E0">
          <w:rPr>
            <w:rFonts w:ascii="Times New Roman" w:eastAsia="Calibri" w:hAnsi="Times New Roman" w:cs="Times New Roman"/>
          </w:rPr>
          <w:t xml:space="preserve"> years</w:t>
        </w:r>
      </w:ins>
      <w:ins w:id="158" w:author="Nicole" w:date="2018-08-07T13:38:00Z">
        <w:r w:rsidR="007C093C" w:rsidRPr="007C093C">
          <w:rPr>
            <w:rFonts w:ascii="Times New Roman" w:eastAsia="Calibri" w:hAnsi="Times New Roman" w:cs="Times New Roman"/>
          </w:rPr>
          <w:t xml:space="preserve"> in a temperate brackish system (</w:t>
        </w:r>
        <w:proofErr w:type="spellStart"/>
        <w:r w:rsidR="007C093C" w:rsidRPr="007C093C">
          <w:rPr>
            <w:rFonts w:ascii="Times New Roman" w:eastAsia="Calibri" w:hAnsi="Times New Roman" w:cs="Times New Roman"/>
          </w:rPr>
          <w:t>Bevilacqua</w:t>
        </w:r>
        <w:proofErr w:type="spellEnd"/>
        <w:r w:rsidR="007C093C" w:rsidRPr="007C093C">
          <w:rPr>
            <w:rFonts w:ascii="Times New Roman" w:eastAsia="Calibri" w:hAnsi="Times New Roman" w:cs="Times New Roman"/>
          </w:rPr>
          <w:t xml:space="preserve"> et al., 2018).</w:t>
        </w:r>
      </w:ins>
    </w:p>
    <w:p w:rsidR="00166447" w:rsidRDefault="001C54E0" w:rsidP="00166447">
      <w:pPr>
        <w:spacing w:line="720" w:lineRule="auto"/>
        <w:ind w:firstLine="720"/>
        <w:rPr>
          <w:ins w:id="159" w:author="Nicole" w:date="2018-08-07T17:58:00Z"/>
          <w:rFonts w:ascii="Times New Roman" w:eastAsia="Calibri" w:hAnsi="Times New Roman" w:cs="Times New Roman"/>
        </w:rPr>
      </w:pPr>
      <w:ins w:id="160" w:author="Nicole" w:date="2018-08-07T17:51:00Z">
        <w:r>
          <w:rPr>
            <w:rFonts w:ascii="Times New Roman" w:eastAsia="Calibri" w:hAnsi="Times New Roman" w:cs="Times New Roman"/>
          </w:rPr>
          <w:lastRenderedPageBreak/>
          <w:t>In addition to spatial effectiveness, s</w:t>
        </w:r>
      </w:ins>
      <w:ins w:id="161" w:author="Nicole" w:date="2018-08-07T17:36:00Z">
        <w:r w:rsidR="000B36F3">
          <w:rPr>
            <w:rFonts w:ascii="Times New Roman" w:eastAsia="Calibri" w:hAnsi="Times New Roman" w:cs="Times New Roman"/>
          </w:rPr>
          <w:t xml:space="preserve">urrogate studies </w:t>
        </w:r>
      </w:ins>
      <w:ins w:id="162" w:author="Nicole" w:date="2018-08-07T17:51:00Z">
        <w:r>
          <w:rPr>
            <w:rFonts w:ascii="Times New Roman" w:eastAsia="Calibri" w:hAnsi="Times New Roman" w:cs="Times New Roman"/>
          </w:rPr>
          <w:t>preferentially</w:t>
        </w:r>
      </w:ins>
      <w:ins w:id="163" w:author="Nicole" w:date="2018-08-07T17:36:00Z">
        <w:r w:rsidR="00894420">
          <w:rPr>
            <w:rFonts w:ascii="Times New Roman" w:eastAsia="Calibri" w:hAnsi="Times New Roman" w:cs="Times New Roman"/>
          </w:rPr>
          <w:t xml:space="preserve"> focus</w:t>
        </w:r>
        <w:r w:rsidR="000B36F3">
          <w:rPr>
            <w:rFonts w:ascii="Times New Roman" w:eastAsia="Calibri" w:hAnsi="Times New Roman" w:cs="Times New Roman"/>
          </w:rPr>
          <w:t xml:space="preserve"> on taxonomic sufficiency (i.e.</w:t>
        </w:r>
        <w:r w:rsidR="000B36F3" w:rsidRPr="007C093C">
          <w:rPr>
            <w:rFonts w:ascii="Times New Roman" w:eastAsia="Calibri" w:hAnsi="Times New Roman" w:cs="Times New Roman"/>
          </w:rPr>
          <w:t xml:space="preserve"> </w:t>
        </w:r>
        <w:r w:rsidR="000B36F3">
          <w:rPr>
            <w:rFonts w:ascii="Times New Roman" w:eastAsia="Calibri" w:hAnsi="Times New Roman" w:cs="Times New Roman"/>
          </w:rPr>
          <w:t xml:space="preserve">the </w:t>
        </w:r>
        <w:r w:rsidR="000B36F3" w:rsidRPr="007C093C">
          <w:rPr>
            <w:rFonts w:ascii="Times New Roman" w:eastAsia="Calibri" w:hAnsi="Times New Roman" w:cs="Times New Roman"/>
          </w:rPr>
          <w:t>taxonomic resolution required to maximize surrogate effectiveness)</w:t>
        </w:r>
        <w:r w:rsidR="000B36F3">
          <w:rPr>
            <w:rFonts w:ascii="Times New Roman" w:eastAsia="Calibri" w:hAnsi="Times New Roman" w:cs="Times New Roman"/>
          </w:rPr>
          <w:t xml:space="preserve"> </w:t>
        </w:r>
        <w:r w:rsidR="000B36F3">
          <w:rPr>
            <w:rFonts w:ascii="Times New Roman" w:eastAsia="Calibri" w:hAnsi="Times New Roman" w:cs="Times New Roman"/>
          </w:rPr>
          <w:fldChar w:fldCharType="begin" w:fldLock="1"/>
        </w:r>
      </w:ins>
      <w:r w:rsidR="000B36F3">
        <w:rPr>
          <w:rFonts w:ascii="Times New Roman" w:eastAsia="Calibri" w:hAnsi="Times New Roman" w:cs="Times New Roman"/>
        </w:rPr>
        <w:instrText>ADDIN CSL_CITATION {"citationItems":[{"id":"ITEM-1","itemData":{"author":[{"dropping-particle":"","family":"Noss","given":"RF","non-dropping-particle":"","parse-names":false,"suffix":""}],"container-title":"Cons Biol","id":"ITEM-1","issued":{"date-parts":[["1990"]]},"note":"-widely cited-describes use of indicators/types of indicators","title":"Indicators for monitoring biodiversity - A hierarchical approach.","type":"article-journal","volume":"4"},"uris":["http://www.mendeley.com/documents/?uuid=c5291a8d-f844-3e49-9df0-0ebeccc7a7ae"]},{"id":"ITEM-2","itemData":{"DOI":"10.1016/j.marenvres.2010.12.004","ISSN":"01411136","PMID":"21196046","abstract":"Taxonomic Sufficiency (TS) has been proposed as a short-cut method to quantify changes of biological assemblages in environmental monitoring. However, issues about the efficacy of taxonomic surrogates in depicting long-term temporal patterns of marine assemblages are still scant. Here we report on the adoption of TS combined with data transformations to describe patterns of North Adriatic polychaete assemblages through 20 years. Univariate and multivariate analyses revealed large spatial-temporal variation charactering the assemblages. The efficiency to discriminate between the two research periods (1990-1994 vs. 2004-2008) was reduced when data were analyzed at family and order level leading to misinterpreting the sources of assemblage variation. Further information was lost with data transforms. Families may represent appropriate assemblages' descriptors in long-term monitoring, but using TS coupled with data transformations could lead to hazardous loss of information. We suggest that periodical analysis at fine taxonomic level should be routinely alternated to long-term monitoring based on TS in order to check its effectiveness. © 2010 Elsevier Ltd.","author":[{"dropping-particle":"","family":"Musco","given":"Luigi","non-dropping-particle":"","parse-names":false,"suffix":""},{"dropping-particle":"","family":"Mikac","given":"Barbara","non-dropping-particle":"","parse-names":false,"suffix":""},{"dropping-particle":"","family":"Tataranni","given":"Mariella","non-dropping-particle":"","parse-names":false,"suffix":""},{"dropping-particle":"","family":"Giangrande","given":"Adriana","non-dropping-particle":"","parse-names":false,"suffix":""},{"dropping-particle":"","family":"Terlizzi","given":"Antonio","non-dropping-particle":"","parse-names":false,"suffix":""}],"container-title":"Marine Environmental Research","id":"ITEM-2","issued":{"date-parts":[["2011"]]},"note":"-polychaetes\n\n-may provide background in case someone asks why I didn't employ taxonomic sugfficiency in the study\n-the BVI data relies on visual rather than taxonomic groupings and therefore doesn't lend itself to TS","title":"The use of coarser taxonomy in the detection of long-term changes in polychaete assemblages","type":"article-journal"},"uris":["http://www.mendeley.com/documents/?uuid=3620fd69-7d72-310a-834b-232f649f80ea"]},{"id":"ITEM-3","itemData":{"DOI":"10.1111/ddi.12361","ISBN":"1472-4642","ISSN":"14724642","abstract":"Aim Ecological maps are increasingly used to support marine management and conservation. However, the biological datasets used to produce these maps are typically limited to taxonomic groups identified to the specific taxonomic levels available. Ecological units should, however, reflect the broader marine ecosystem, independent of the datasets used. This study assessed the influence of taxonomic groups and taxonomic resolution on the process of ecological mapping. Location Estuary and Gulf of St Lawrence (EGSL), Canada. Methods A dataset of more than 200 taxa of benthic macrofauna was used to create a set of biological matrices corresponding to different taxonomic groups (i.e. vertebrates, invertebrates, arthropods, echinoderms, molluscs, all taxa) and different taxonomic levels from species to class. Multivariate regression trees (MRTs) were used to identify environmental drivers of taxa distribution and to create ecological maps. Similarity between maps was assessed using pairwise comparisons. First, the relationships between the two classification legends were assessed using association plots on the partitions in the corresponding trees. Then, the spatial agreement of ecological units believed to represent the same habitat types was quantified and mapped. Results The comparison across different taxonomic groups showed a substantial level of similarity between ecological maps, indicating that ecological units defined for a specific taxonomic group can be considered to some extent as representative of the entire benthic macrofauna. Moreover, little information was lost when working at the family rather than species level, and common patterns of community distribution could still be distinguished at the class level. Main conclusions Using a novel spatially explicit approach for comparing ecological maps, this study demonstrates that datasets limited by taxonomic breadth or resolution can perform nearly as well as more extensive datasets. These simplifications should improve our ability to manage marine ecosystems.","author":[{"dropping-particle":"","family":"Fontaine","given":"Anne","non-dropping-particle":"","parse-names":false,"suffix":""},{"dropping-particle":"","family":"Devillers","given":"Rodolphe","non-dropping-particle":"","parse-names":false,"suffix":""},{"dropping-particle":"","family":"Peres-Neto","given":"Pedro R.","non-dropping-particle":"","parse-names":false,"suffix":""},{"dropping-particle":"","family":"Johnson","given":"Ladd E.","non-dropping-particle":"","parse-names":false,"suffix":""}],"container-title":"Diversity and Distributions","id":"ITEM-3","issued":{"date-parts":[["2015"]]},"note":"-focus on taxonomic sufficiency","title":"Delineating marine ecological units: A novel approach for deciding which taxonomic group to use and which taxonomic resolution to choose","type":"article-journal"},"uris":["http://www.mendeley.com/documents/?uuid=3505c960-16d8-3e21-9a64-4a45efe1f959"]},{"id":"ITEM-4","itemData":{"author":[{"dropping-particle":"","family":"Olsgard","given":"F","non-dropping-particle":"","parse-names":false,"suffix":""},{"dropping-particle":"","family":"Somerfield","given":"PJ","non-dropping-particle":"","parse-names":false,"suffix":""}],"container-title":"J Aquat Ecosyst Stress Recovery","id":"ITEM-4","issued":{"date-parts":[["2000"]]},"note":"-focuses on taxonomic sufficiency\n-static\n-polychates","title":"Surrogates in marine benthic investigations: Which taxonomic unit to target?","type":"article-journal","volume":"7"},"uris":["http://www.mendeley.com/documents/?uuid=d9d7a0f4-7fe2-313f-966e-ba24b78782fc"]}],"mendeley":{"formattedCitation":"(Fontaine, Devillers, Peres-Neto, &amp; Johnson, 2015; Musco, Mikac, Tataranni, Giangrande, &amp; Terlizzi, 2011; Noss, 1990; Olsgard &amp; Somerfield, 2000)","plainTextFormattedCitation":"(Fontaine, Devillers, Peres-Neto, &amp; Johnson, 2015; Musco, Mikac, Tataranni, Giangrande, &amp; Terlizzi, 2011; Noss, 1990; Olsgard &amp; Somerfield, 2000)","previouslyFormattedCitation":"(Fontaine, Devillers, Peres-Neto, &amp; Johnson, 2015; Musco, Mikac, Tataranni, Giangrande, &amp; Terlizzi, 2011; Noss, 1990; Olsgard &amp; Somerfield, 2000)"},"properties":{"noteIndex":0},"schema":"https://github.com/citation-style-language/schema/raw/master/csl-citation.json"}</w:instrText>
      </w:r>
      <w:ins w:id="164" w:author="Nicole" w:date="2018-08-07T17:36:00Z">
        <w:r w:rsidR="000B36F3">
          <w:rPr>
            <w:rFonts w:ascii="Times New Roman" w:eastAsia="Calibri" w:hAnsi="Times New Roman" w:cs="Times New Roman"/>
          </w:rPr>
          <w:fldChar w:fldCharType="separate"/>
        </w:r>
        <w:r w:rsidR="000B36F3" w:rsidRPr="000B36F3">
          <w:rPr>
            <w:rFonts w:ascii="Times New Roman" w:eastAsia="Calibri" w:hAnsi="Times New Roman" w:cs="Times New Roman"/>
            <w:noProof/>
          </w:rPr>
          <w:t>(Fontaine, Devillers, Peres-Neto, &amp; Johnson, 2015; Musco, Mikac, Tataranni, Giangrande, &amp; Terlizzi, 2011; Noss, 1990; Olsgard &amp; Somerfield, 2000)</w:t>
        </w:r>
        <w:r w:rsidR="000B36F3">
          <w:rPr>
            <w:rFonts w:ascii="Times New Roman" w:eastAsia="Calibri" w:hAnsi="Times New Roman" w:cs="Times New Roman"/>
          </w:rPr>
          <w:fldChar w:fldCharType="end"/>
        </w:r>
        <w:r w:rsidR="000B36F3">
          <w:rPr>
            <w:rFonts w:ascii="Times New Roman" w:eastAsia="Calibri" w:hAnsi="Times New Roman" w:cs="Times New Roman"/>
          </w:rPr>
          <w:t>.</w:t>
        </w:r>
      </w:ins>
      <w:ins w:id="165" w:author="Nicole" w:date="2018-08-07T17:52:00Z">
        <w:r>
          <w:rPr>
            <w:rFonts w:ascii="Times New Roman" w:eastAsia="Calibri" w:hAnsi="Times New Roman" w:cs="Times New Roman"/>
          </w:rPr>
          <w:t xml:space="preserve"> </w:t>
        </w:r>
      </w:ins>
      <w:ins w:id="166" w:author="Nicole" w:date="2018-08-07T13:40:00Z">
        <w:r>
          <w:rPr>
            <w:rFonts w:ascii="Times New Roman" w:eastAsia="Calibri" w:hAnsi="Times New Roman" w:cs="Times New Roman"/>
          </w:rPr>
          <w:t>Ther</w:t>
        </w:r>
      </w:ins>
      <w:ins w:id="167" w:author="Nicole" w:date="2018-08-07T17:52:00Z">
        <w:r>
          <w:rPr>
            <w:rFonts w:ascii="Times New Roman" w:eastAsia="Calibri" w:hAnsi="Times New Roman" w:cs="Times New Roman"/>
          </w:rPr>
          <w:t>efo</w:t>
        </w:r>
      </w:ins>
      <w:ins w:id="168" w:author="Nicole" w:date="2018-08-07T13:40:00Z">
        <w:r>
          <w:rPr>
            <w:rFonts w:ascii="Times New Roman" w:eastAsia="Calibri" w:hAnsi="Times New Roman" w:cs="Times New Roman"/>
          </w:rPr>
          <w:t>re</w:t>
        </w:r>
      </w:ins>
      <w:ins w:id="169" w:author="Nicole" w:date="2018-08-07T17:52:00Z">
        <w:r>
          <w:rPr>
            <w:rFonts w:ascii="Times New Roman" w:eastAsia="Calibri" w:hAnsi="Times New Roman" w:cs="Times New Roman"/>
          </w:rPr>
          <w:t>,</w:t>
        </w:r>
      </w:ins>
      <w:ins w:id="170" w:author="Nicole" w:date="2018-08-07T13:40:00Z">
        <w:r>
          <w:rPr>
            <w:rFonts w:ascii="Times New Roman" w:eastAsia="Calibri" w:hAnsi="Times New Roman" w:cs="Times New Roman"/>
          </w:rPr>
          <w:t xml:space="preserve"> few studies </w:t>
        </w:r>
        <w:r w:rsidR="007C093C">
          <w:rPr>
            <w:rFonts w:ascii="Times New Roman" w:eastAsia="Calibri" w:hAnsi="Times New Roman" w:cs="Times New Roman"/>
          </w:rPr>
          <w:t xml:space="preserve">investigate the </w:t>
        </w:r>
      </w:ins>
      <w:ins w:id="171" w:author="Nicole" w:date="2018-08-07T13:41:00Z">
        <w:r w:rsidR="007C093C" w:rsidRPr="007C093C">
          <w:rPr>
            <w:rFonts w:ascii="Times New Roman" w:eastAsia="Calibri" w:hAnsi="Times New Roman" w:cs="Times New Roman"/>
          </w:rPr>
          <w:t xml:space="preserve">use of </w:t>
        </w:r>
      </w:ins>
      <w:ins w:id="172" w:author="Nicole" w:date="2018-08-07T13:42:00Z">
        <w:r w:rsidR="00906B2D">
          <w:rPr>
            <w:rFonts w:ascii="Times New Roman" w:eastAsia="Calibri" w:hAnsi="Times New Roman" w:cs="Times New Roman"/>
          </w:rPr>
          <w:t xml:space="preserve">groups such as </w:t>
        </w:r>
      </w:ins>
      <w:ins w:id="173" w:author="Nicole" w:date="2018-08-08T12:33:00Z">
        <w:r w:rsidR="00C11D4B">
          <w:rPr>
            <w:rFonts w:ascii="Times New Roman" w:eastAsia="Calibri" w:hAnsi="Times New Roman" w:cs="Times New Roman"/>
          </w:rPr>
          <w:t xml:space="preserve">recognizable taxonomic units (i.e. </w:t>
        </w:r>
      </w:ins>
      <w:ins w:id="174" w:author="Nicole" w:date="2018-08-07T13:42:00Z">
        <w:r w:rsidR="00906B2D">
          <w:rPr>
            <w:rFonts w:ascii="Times New Roman" w:eastAsia="Calibri" w:hAnsi="Times New Roman" w:cs="Times New Roman"/>
          </w:rPr>
          <w:t>RTU’s</w:t>
        </w:r>
      </w:ins>
      <w:ins w:id="175" w:author="Nicole" w:date="2018-08-07T17:53:00Z">
        <w:r>
          <w:rPr>
            <w:rStyle w:val="FootnoteReference"/>
            <w:rFonts w:ascii="Times New Roman" w:eastAsia="Calibri" w:hAnsi="Times New Roman" w:cs="Times New Roman"/>
          </w:rPr>
          <w:footnoteReference w:id="1"/>
        </w:r>
      </w:ins>
      <w:ins w:id="177" w:author="Nicole" w:date="2018-08-08T12:33:00Z">
        <w:r w:rsidR="00C11D4B">
          <w:rPr>
            <w:rFonts w:ascii="Times New Roman" w:eastAsia="Calibri" w:hAnsi="Times New Roman" w:cs="Times New Roman"/>
          </w:rPr>
          <w:t>)</w:t>
        </w:r>
      </w:ins>
      <w:ins w:id="178" w:author="Nicole" w:date="2018-08-07T13:42:00Z">
        <w:r w:rsidR="00906B2D">
          <w:rPr>
            <w:rFonts w:ascii="Times New Roman" w:eastAsia="Calibri" w:hAnsi="Times New Roman" w:cs="Times New Roman"/>
          </w:rPr>
          <w:t xml:space="preserve"> and </w:t>
        </w:r>
      </w:ins>
      <w:ins w:id="179" w:author="Nicole" w:date="2018-08-07T13:41:00Z">
        <w:r w:rsidR="007C093C" w:rsidRPr="007C093C">
          <w:rPr>
            <w:rFonts w:ascii="Times New Roman" w:eastAsia="Calibri" w:hAnsi="Times New Roman" w:cs="Times New Roman"/>
          </w:rPr>
          <w:t xml:space="preserve">functional groups when identifying potential surrogates. </w:t>
        </w:r>
      </w:ins>
      <w:moveToRangeStart w:id="180" w:author="Nicole" w:date="2018-08-07T17:56:00Z" w:name="move521427941"/>
      <w:moveTo w:id="181" w:author="Nicole" w:date="2018-08-07T17:56:00Z">
        <w:r w:rsidR="00166447" w:rsidRPr="007E69BC">
          <w:rPr>
            <w:rFonts w:ascii="Times New Roman" w:hAnsi="Times New Roman" w:cs="Times New Roman"/>
          </w:rPr>
          <w:t xml:space="preserve">RTU’s are used when detailed taxonomic surveys in the field are challenging </w:t>
        </w:r>
        <w:r w:rsidR="00166447" w:rsidRPr="002A2D1A">
          <w:rPr>
            <w:rFonts w:ascii="Times New Roman" w:hAnsi="Times New Roman" w:cs="Times New Roman"/>
          </w:rPr>
          <w:fldChar w:fldCharType="begin" w:fldLock="1"/>
        </w:r>
        <w:r w:rsidR="00166447">
          <w:rPr>
            <w:rFonts w:ascii="Times New Roman" w:hAnsi="Times New Roman" w:cs="Times New Roman"/>
          </w:rPr>
          <w:instrText>ADDIN CSL_CITATION {"citationItems":[{"id":"ITEM-1","itemData":{"DOI":"10.1016/j.ecolind.2012.02.033","ISBN":"1470-160X","ISSN":"1470160X","abstract":"In European forests, large scale biodiversity monitoring networks need to be implemented - networks which include components such as taxonomical groups that are at risk and that depend directly on forest stand structure. In this context, monitoring the species-rich group of saproxylic beetles is challenging. In the absence of sufficient resources to comprehensively survey a particular group, surrogates of species richness can be meaningful tools in biodiversity evaluations. In search of restricted subsets of species to use as surrogates of saproxylic beetle richness, we led a case study in Western Europe. Beetle data were compiled from 67 biodiversity surveys and ecological studies carried out from 1999 to 2010 with standardised trapping methods in France and Belgium. This large-scale dataset contains 642 forest plots, 1521 traps and 856 species. Twenty-two simplified species subsets were identified as potential surrogates, as well as the number of genera, a higher taxonomic level, taking into account, for each surrogate, the effort required for species identification, the practical monitoring experience necessary, the species conservation potential or the frequency of species occurrence. The performance of each surrogate was analyzed based on the following parameters: overall surrogacy (correlation between subset richness and total species richness), surrogacy vs. identification cost balance, surrogacy variation over a wide range of ecological conditions (forest type, altitude, latitude and bio-geographical area) and consistency with spatial scale. Ecological representativeness and ability to monitor rare species were supplementary criteria used to assess surrogate performance. The subsets consisting of the identifiable (or only easy-to-identify species) could easily be applied in practice and appear to be the best performing subsets, from a global point of view. The number of genera showed good prediction at the trap level and its surrogacy did not vary across wide environmental gradients. However, the subset of easy-to-identify species and the genus number were highly sensitive to spatial scale, which limits their use in large-scale studies. The number of rare species or the species richness of single beetle families (even the best single-family subset, the Cerambycidae) was very weak surrogates for total species richness. Conversely, the German list of monitoring species had high surrogacy, low identification costs and was not strongly influenced by…","author":[{"dropping-particle":"","family":"Sebek","given":"Pavel","non-dropping-particle":"","parse-names":false,"suffix":""},{"dropping-particle":"","family":"Barnouin","given":"Thomas","non-dropping-particle":"","parse-names":false,"suffix":""},{"dropping-particle":"","family":"Brin","given":"Antoine","non-dropping-particle":"","parse-names":false,"suffix":""},{"dropping-particle":"","family":"Brustel","given":"Hervé","non-dropping-particle":"","parse-names":false,"suffix":""},{"dropping-particle":"","family":"Dufrêne","given":"Marc","non-dropping-particle":"","parse-names":false,"suffix":""},{"dropping-particle":"","family":"Gosselin","given":"Frederic","non-dropping-particle":"","parse-names":false,"suffix":""},{"dropping-particle":"","family":"Meriguet","given":"Bruno","non-dropping-particle":"","parse-names":false,"suffix":""},{"dropping-particle":"","family":"Micas","given":"Lilian","non-dropping-particle":"","parse-names":false,"suffix":""},{"dropping-particle":"","family":"Noblecourt","given":"Thierry","non-dropping-particle":"","parse-names":false,"suffix":""},{"dropping-particle":"","family":"Rose","given":"Olivier","non-dropping-particle":"","parse-names":false,"suffix":""},{"dropping-particle":"","family":"Velle","given":"Laurent","non-dropping-particle":"","parse-names":false,"suffix":""},{"dropping-particle":"","family":"Bouget","given":"Christophe","non-dropping-particle":"","parse-names":false,"suffix":""}],"container-title":"Ecological Indicators","id":"ITEM-1","issued":{"date-parts":[["2012"]]},"note":"looking at different levels of taxonomic resolution - look up their references","page":"304-315","publisher":"Elsevier Ltd","title":"A test for assessment of saproxylic beetle biodiversity using subsets of \"monitoring species\"","type":"article-journal","volume":"20"},"uris":["http://www.mendeley.com/documents/?uuid=ffca55f6-046c-438c-8e15-6b192004873e"]}],"mendeley":{"formattedCitation":"(Sebek et al., 2012)","plainTextFormattedCitation":"(Sebek et al., 2012)","previouslyFormattedCitation":"(Sebek et al., 2012)"},"properties":{"noteIndex":0},"schema":"https://github.com/citation-style-language/schema/raw/master/csl-citation.json"}</w:instrText>
        </w:r>
        <w:r w:rsidR="00166447" w:rsidRPr="002A2D1A">
          <w:rPr>
            <w:rFonts w:ascii="Times New Roman" w:hAnsi="Times New Roman" w:cs="Times New Roman"/>
          </w:rPr>
          <w:fldChar w:fldCharType="separate"/>
        </w:r>
        <w:r w:rsidR="00166447" w:rsidRPr="007E69BC">
          <w:rPr>
            <w:rFonts w:ascii="Times New Roman" w:hAnsi="Times New Roman" w:cs="Times New Roman"/>
            <w:noProof/>
          </w:rPr>
          <w:t>(Sebek et al., 2012)</w:t>
        </w:r>
        <w:r w:rsidR="00166447" w:rsidRPr="002A2D1A">
          <w:rPr>
            <w:rFonts w:ascii="Times New Roman" w:hAnsi="Times New Roman" w:cs="Times New Roman"/>
          </w:rPr>
          <w:fldChar w:fldCharType="end"/>
        </w:r>
        <w:r w:rsidR="00166447" w:rsidRPr="007E69BC">
          <w:rPr>
            <w:rFonts w:ascii="Times New Roman" w:hAnsi="Times New Roman" w:cs="Times New Roman"/>
          </w:rPr>
          <w:t xml:space="preserve">. </w:t>
        </w:r>
      </w:moveTo>
      <w:moveToRangeEnd w:id="180"/>
      <w:ins w:id="182" w:author="Nicole" w:date="2018-08-08T12:34:00Z">
        <w:r w:rsidR="00C11D4B">
          <w:rPr>
            <w:rFonts w:ascii="Times New Roman" w:eastAsia="Calibri" w:hAnsi="Times New Roman" w:cs="Times New Roman"/>
          </w:rPr>
          <w:t>Effective surrogates</w:t>
        </w:r>
      </w:ins>
      <w:ins w:id="183" w:author="Nicole" w:date="2018-08-07T13:41:00Z">
        <w:r w:rsidR="007C093C" w:rsidRPr="007C093C">
          <w:rPr>
            <w:rFonts w:ascii="Times New Roman" w:eastAsia="Calibri" w:hAnsi="Times New Roman" w:cs="Times New Roman"/>
          </w:rPr>
          <w:t xml:space="preserve"> identif</w:t>
        </w:r>
        <w:r w:rsidR="00166447">
          <w:rPr>
            <w:rFonts w:ascii="Times New Roman" w:eastAsia="Calibri" w:hAnsi="Times New Roman" w:cs="Times New Roman"/>
          </w:rPr>
          <w:t xml:space="preserve">ied using functional groups </w:t>
        </w:r>
      </w:ins>
      <w:ins w:id="184" w:author="Nicole" w:date="2018-08-07T17:54:00Z">
        <w:r w:rsidR="00166447">
          <w:rPr>
            <w:rFonts w:ascii="Times New Roman" w:eastAsia="Calibri" w:hAnsi="Times New Roman" w:cs="Times New Roman"/>
          </w:rPr>
          <w:t>have been</w:t>
        </w:r>
      </w:ins>
      <w:ins w:id="185" w:author="Nicole" w:date="2018-08-07T13:41:00Z">
        <w:r w:rsidR="007C093C" w:rsidRPr="007C093C">
          <w:rPr>
            <w:rFonts w:ascii="Times New Roman" w:eastAsia="Calibri" w:hAnsi="Times New Roman" w:cs="Times New Roman"/>
          </w:rPr>
          <w:t xml:space="preserve"> consistent with those using</w:t>
        </w:r>
      </w:ins>
      <w:ins w:id="186" w:author="Nicole" w:date="2018-08-08T12:34:00Z">
        <w:r w:rsidR="00C11D4B">
          <w:rPr>
            <w:rFonts w:ascii="Times New Roman" w:eastAsia="Calibri" w:hAnsi="Times New Roman" w:cs="Times New Roman"/>
          </w:rPr>
          <w:t xml:space="preserve"> taxonomic designations</w:t>
        </w:r>
      </w:ins>
      <w:ins w:id="187" w:author="Nicole" w:date="2018-08-07T13:41:00Z">
        <w:r w:rsidR="007C093C" w:rsidRPr="007C093C">
          <w:rPr>
            <w:rFonts w:ascii="Times New Roman" w:eastAsia="Calibri" w:hAnsi="Times New Roman" w:cs="Times New Roman"/>
          </w:rPr>
          <w:t xml:space="preserve"> (</w:t>
        </w:r>
        <w:proofErr w:type="spellStart"/>
        <w:r w:rsidR="007C093C" w:rsidRPr="007C093C">
          <w:rPr>
            <w:rFonts w:ascii="Times New Roman" w:eastAsia="Calibri" w:hAnsi="Times New Roman" w:cs="Times New Roman"/>
          </w:rPr>
          <w:t>Rubal</w:t>
        </w:r>
        <w:proofErr w:type="spellEnd"/>
        <w:r w:rsidR="007C093C" w:rsidRPr="007C093C">
          <w:rPr>
            <w:rFonts w:ascii="Times New Roman" w:eastAsia="Calibri" w:hAnsi="Times New Roman" w:cs="Times New Roman"/>
          </w:rPr>
          <w:t xml:space="preserve"> et al., 2011). However, functional and taxonomic diversity have been shown to provide different informa</w:t>
        </w:r>
        <w:r w:rsidR="00166447">
          <w:rPr>
            <w:rFonts w:ascii="Times New Roman" w:eastAsia="Calibri" w:hAnsi="Times New Roman" w:cs="Times New Roman"/>
          </w:rPr>
          <w:t xml:space="preserve">tion when considering different </w:t>
        </w:r>
        <w:r w:rsidR="007C093C" w:rsidRPr="007C093C">
          <w:rPr>
            <w:rFonts w:ascii="Times New Roman" w:eastAsia="Calibri" w:hAnsi="Times New Roman" w:cs="Times New Roman"/>
          </w:rPr>
          <w:t>scales (</w:t>
        </w:r>
        <w:proofErr w:type="spellStart"/>
        <w:r w:rsidR="007C093C" w:rsidRPr="007C093C">
          <w:rPr>
            <w:rFonts w:ascii="Times New Roman" w:eastAsia="Calibri" w:hAnsi="Times New Roman" w:cs="Times New Roman"/>
          </w:rPr>
          <w:t>Törnroos</w:t>
        </w:r>
        <w:proofErr w:type="spellEnd"/>
        <w:r w:rsidR="007C093C" w:rsidRPr="007C093C">
          <w:rPr>
            <w:rFonts w:ascii="Times New Roman" w:eastAsia="Calibri" w:hAnsi="Times New Roman" w:cs="Times New Roman"/>
          </w:rPr>
          <w:t xml:space="preserve">, </w:t>
        </w:r>
        <w:proofErr w:type="spellStart"/>
        <w:r w:rsidR="007C093C" w:rsidRPr="007C093C">
          <w:rPr>
            <w:rFonts w:ascii="Times New Roman" w:eastAsia="Calibri" w:hAnsi="Times New Roman" w:cs="Times New Roman"/>
          </w:rPr>
          <w:t>Nordström</w:t>
        </w:r>
        <w:proofErr w:type="spellEnd"/>
        <w:r w:rsidR="007C093C" w:rsidRPr="007C093C">
          <w:rPr>
            <w:rFonts w:ascii="Times New Roman" w:eastAsia="Calibri" w:hAnsi="Times New Roman" w:cs="Times New Roman"/>
          </w:rPr>
          <w:t xml:space="preserve">, &amp; </w:t>
        </w:r>
        <w:proofErr w:type="spellStart"/>
        <w:r w:rsidR="007C093C" w:rsidRPr="007C093C">
          <w:rPr>
            <w:rFonts w:ascii="Times New Roman" w:eastAsia="Calibri" w:hAnsi="Times New Roman" w:cs="Times New Roman"/>
          </w:rPr>
          <w:t>Bonsdorff</w:t>
        </w:r>
        <w:proofErr w:type="spellEnd"/>
        <w:r w:rsidR="007C093C" w:rsidRPr="007C093C">
          <w:rPr>
            <w:rFonts w:ascii="Times New Roman" w:eastAsia="Calibri" w:hAnsi="Times New Roman" w:cs="Times New Roman"/>
          </w:rPr>
          <w:t>, 2013).</w:t>
        </w:r>
      </w:ins>
    </w:p>
    <w:p w:rsidR="002222F5" w:rsidRPr="007E69BC" w:rsidRDefault="002222F5" w:rsidP="002222F5">
      <w:pPr>
        <w:spacing w:line="720" w:lineRule="auto"/>
        <w:ind w:firstLine="720"/>
        <w:rPr>
          <w:ins w:id="188" w:author="Nicole" w:date="2018-08-07T18:13:00Z"/>
          <w:rFonts w:ascii="Times New Roman" w:eastAsia="Calibri" w:hAnsi="Times New Roman" w:cs="Times New Roman"/>
        </w:rPr>
      </w:pPr>
      <w:ins w:id="189" w:author="Nicole" w:date="2018-08-07T18:13:00Z">
        <w:r>
          <w:rPr>
            <w:rFonts w:ascii="Times New Roman" w:eastAsia="Calibri" w:hAnsi="Times New Roman" w:cs="Times New Roman"/>
          </w:rPr>
          <w:t>Coral reefs are an example of an ecosystem altered by anthropogenic stressors</w:t>
        </w:r>
        <w:r w:rsidRPr="007E69BC">
          <w:rPr>
            <w:rFonts w:ascii="Times New Roman" w:eastAsia="Calibri" w:hAnsi="Times New Roman" w:cs="Times New Roman"/>
          </w:rPr>
          <w:t xml:space="preserve">. Due to persistent high temperatures in Australian waters, four times more reefs experienced extreme bleaching (&gt;60% bleached) in 2016 than in 2002 </w:t>
        </w:r>
        <w:r w:rsidRPr="002A2D1A">
          <w:rPr>
            <w:rFonts w:ascii="Times New Roman" w:eastAsia="Calibri" w:hAnsi="Times New Roman" w:cs="Times New Roman"/>
          </w:rPr>
          <w:fldChar w:fldCharType="begin" w:fldLock="1"/>
        </w:r>
        <w:r>
          <w:rPr>
            <w:rFonts w:ascii="Times New Roman" w:eastAsia="Calibri" w:hAnsi="Times New Roman" w:cs="Times New Roman"/>
          </w:rPr>
          <w:instrText>ADDIN CSL_CITATION {"citationItems":[{"id":"ITEM-1","itemData":{"DOI":"10.1038/nature21707","ISBN":"0028-0836","ISSN":"14764687","PMID":"28300113","abstract":"The Great Barrier Reef is the world's largest reef system, but is being increasingly affected by climate change. Terry Hughes and colleagues examine changes in the geographic footprint of mass bleaching events on the Great Barrier Reef over the last two decades, using aerial and underwater survey data combined with satellite-derived measurements of sea surface temperature. They show that the cumulative footprint of multiple bleaching events has expanded to encompass virtually all of the Great Barrier Reef, reducing the number and size of potential refuges. The 2016 bleaching event proved the most severe, affecting 91% of individual reefs. The authors call for immediate global action to reduce the magnitude of climate warming in order to secure a future for coral reefs.","author":[{"dropping-particle":"","family":"Hughes","given":"Terry P.","non-dropping-particle":"","parse-names":false,"suffix":""},{"dropping-particle":"","family":"Kerry","given":"James T.","non-dropping-particle":"","parse-names":false,"suffix":""},{"dropping-particle":"","family":"Álvarez-Noriega","given":"Mariana","non-dropping-particle":"","parse-names":false,"suffix":""},{"dropping-particle":"","family":"Álvarez-Romero","given":"Jorge G.","non-dropping-particle":"","parse-names":false,"suffix":""},{"dropping-particle":"","family":"Anderson","given":"Kristen D.","non-dropping-particle":"","parse-names":false,"suffix":""},{"dropping-particle":"","family":"Baird","given":"Andrew H.","non-dropping-particle":"","parse-names":false,"suffix":""},{"dropping-particle":"","family":"Babcock","given":"Russell C.","non-dropping-particle":"","parse-names":false,"suffix":""},{"dropping-particle":"","family":"Beger","given":"Maria","non-dropping-particle":"","parse-names":false,"suffix":""},{"dropping-particle":"","family":"Bellwood","given":"David R.","non-dropping-particle":"","parse-names":false,"suffix":""},{"dropping-particle":"","family":"Berkelmans","given":"Ray","non-dropping-particle":"","parse-names":false,"suffix":""},{"dropping-particle":"","family":"Bridge","given":"Tom C.","non-dropping-particle":"","parse-names":false,"suffix":""},{"dropping-particle":"","family":"Butler","given":"Ian R.","non-dropping-particle":"","parse-names":false,"suffix":""},{"dropping-particle":"","family":"Byrne","given":"Maria","non-dropping-particle":"","parse-names":false,"suffix":""},{"dropping-particle":"","family":"Cantin","given":"Neal E.","non-dropping-particle":"","parse-names":false,"suffix":""},{"dropping-particle":"","family":"Comeau","given":"Steeve","non-dropping-particle":"","parse-names":false,"suffix":""},{"dropping-particle":"","family":"Connolly","given":"Sean R.","non-dropping-particle":"","parse-names":false,"suffix":""},{"dropping-particle":"","family":"Cumming","given":"Graeme S.","non-dropping-particle":"","parse-names":false,"suffix":""},{"dropping-particle":"","family":"Dalton","given":"Steven J.","non-dropping-particle":"","parse-names":false,"suffix":""},{"dropping-particle":"","family":"Diaz-Pulido","given":"Guillermo","non-dropping-particle":"","parse-names":false,"suffix":""},{"dropping-particle":"","family":"Eakin","given":"C. Mark","non-dropping-particle":"","parse-names":false,"suffix":""},{"dropping-particle":"","family":"Figueira","given":"Will F.","non-dropping-particle":"","parse-names":false,"suffix":""},{"dropping-particle":"","family":"Gilmour","given":"James P.","non-dropping-particle":"","parse-names":false,"suffix":""},{"dropping-particle":"","family":"Harrison","given":"Hugo B.","non-dropping-particle":"","parse-names":false,"suffix":""},{"dropping-particle":"","family":"Heron","given":"Scott F.","non-dropping-particle":"","parse-names":false,"suffix":""},{"dropping-particle":"","family":"Hoey","given":"Andrew S.","non-dropping-particle":"","parse-names":false,"suffix":""},{"dropping-particle":"","family":"Hobbs","given":"Jean Paul A.","non-dropping-particle":"","parse-names":false,"suffix":""},{"dropping-particle":"","family":"Hoogenboom","given":"Mia O.","non-dropping-particle":"","parse-names":false,"suffix":""},{"dropping-particle":"V.","family":"Kennedy","given":"Emma","non-dropping-particle":"","parse-names":false,"suffix":""},{"dropping-particle":"","family":"Kuo","given":"Chao Yang","non-dropping-particle":"","parse-names":false,"suffix":""},{"dropping-particle":"","family":"Lough","given":"Janice M.","non-dropping-particle":"","parse-names":false,"suffix":""},{"dropping-particle":"","family":"Lowe","given":"Ryan J.","non-dropping-particle":"","parse-names":false,"suffix":""},{"dropping-particle":"","family":"Liu","given":"Gang","non-dropping-particle":"","parse-names":false,"suffix":""},{"dropping-particle":"","family":"McCulloch","given":"Malcolm T.","non-dropping-particle":"","parse-names":false,"suffix":""},{"dropping-particle":"","family":"Malcolm","given":"Hamish A.","non-dropping-particle":"","parse-names":false,"suffix":""},{"dropping-particle":"","family":"McWilliam","given":"Michael J.","non-dropping-particle":"","parse-names":false,"suffix":""},{"dropping-particle":"","family":"Pandolfi","given":"John M.","non-dropping-particle":"","parse-names":false,"suffix":""},{"dropping-particle":"","family":"Pears","given":"Rachel J.","non-dropping-particle":"","parse-names":false,"suffix":""},{"dropping-particle":"","family":"Pratchett","given":"Morgan S.","non-dropping-particle":"","parse-names":false,"suffix":""},{"dropping-particle":"","family":"Schoepf","given":"Verena","non-dropping-particle":"","parse-names":false,"suffix":""},{"dropping-particle":"","family":"Simpson","given":"Tristan","non-dropping-particle":"","parse-names":false,"suffix":""},{"dropping-particle":"","family":"Skirving","given":"William J.","non-dropping-particle":"","parse-names":false,"suffix":""},{"dropping-particle":"","family":"Sommer","given":"Brigitte","non-dropping-particle":"","parse-names":false,"suffix":""},{"dropping-particle":"","family":"Torda","given":"Gergely","non-dropping-particle":"","parse-names":false,"suffix":""},{"dropping-particle":"","family":"Wachenfeld","given":"David R.","non-dropping-particle":"","parse-names":false,"suffix":""},{"dropping-particle":"","family":"Willis","given":"Bette L.","non-dropping-particle":"","parse-names":false,"suffix":""},{"dropping-particle":"","family":"Wilson","given":"Shaun K.","non-dropping-particle":"","parse-names":false,"suffix":""}],"container-title":"Nature","id":"ITEM-1","issue":"7645","issued":{"date-parts":[["2017"]]},"page":"373-377","title":"Global warming and recurrent mass bleaching of corals","type":"article-journal","volume":"543"},"uris":["http://www.mendeley.com/documents/?uuid=eae4c81d-d1a6-4b27-b946-a9c9a82c2012"]}],"mendeley":{"formattedCitation":"(Hughes et al., 2017)","plainTextFormattedCitation":"(Hughes et al., 2017)","previouslyFormattedCitation":"(Hughes et al., 2017)"},"properties":{"noteIndex":0},"schema":"https://github.com/citation-style-language/schema/raw/master/csl-citation.json"}</w:instrText>
        </w:r>
        <w:r w:rsidRPr="002A2D1A">
          <w:rPr>
            <w:rFonts w:ascii="Times New Roman" w:eastAsia="Calibri" w:hAnsi="Times New Roman" w:cs="Times New Roman"/>
          </w:rPr>
          <w:fldChar w:fldCharType="separate"/>
        </w:r>
        <w:r w:rsidRPr="007E69BC">
          <w:rPr>
            <w:rFonts w:ascii="Times New Roman" w:eastAsia="Calibri" w:hAnsi="Times New Roman" w:cs="Times New Roman"/>
            <w:noProof/>
          </w:rPr>
          <w:t>(Hughes et al., 2017)</w:t>
        </w:r>
        <w:r w:rsidRPr="002A2D1A">
          <w:rPr>
            <w:rFonts w:ascii="Times New Roman" w:eastAsia="Calibri" w:hAnsi="Times New Roman" w:cs="Times New Roman"/>
          </w:rPr>
          <w:fldChar w:fldCharType="end"/>
        </w:r>
        <w:r w:rsidRPr="007E69BC">
          <w:rPr>
            <w:rFonts w:ascii="Times New Roman" w:eastAsia="Calibri" w:hAnsi="Times New Roman" w:cs="Times New Roman"/>
          </w:rPr>
          <w:t xml:space="preserve">. Overharvesting in Indonesian reefs has led to declines in populations of economically and ecologically important </w:t>
        </w:r>
        <w:r w:rsidRPr="007E69BC">
          <w:rPr>
            <w:rFonts w:ascii="Times New Roman" w:eastAsia="Calibri" w:hAnsi="Times New Roman" w:cs="Times New Roman"/>
          </w:rPr>
          <w:lastRenderedPageBreak/>
          <w:t xml:space="preserve">fishes and invertebrates, including giant clams, as well as a 10% decrease in live cover from 1997-2006 </w:t>
        </w:r>
        <w:r w:rsidRPr="002A2D1A">
          <w:rPr>
            <w:rFonts w:ascii="Times New Roman" w:eastAsia="Calibri" w:hAnsi="Times New Roman" w:cs="Times New Roman"/>
          </w:rPr>
          <w:fldChar w:fldCharType="begin" w:fldLock="1"/>
        </w:r>
        <w:r>
          <w:rPr>
            <w:rFonts w:ascii="Times New Roman" w:eastAsia="Calibri" w:hAnsi="Times New Roman" w:cs="Times New Roman"/>
          </w:rPr>
          <w:instrText>ADDIN CSL_CITATION {"citationItems":[{"id":"ITEM-1","itemData":{"abstract":"Reef Check is a coral reef monitoring method which has now been used for a decade in Indonesia. From this first decade of RC surveys in Indonesia from 1997-2006, we can say that overall the hard coral cover (Hard Coral) which is used as an indicator of coral reef health is in the Average category (26-50%), with a downwards trend. The percentage live cover varies from 40.90% to 56.96% with the highest percentage recorded in 2000 and the lowest in 1999. Conversely, the non-living (abiotic) cover was lowest in 2000 and highest in 1999. Butterfly fish are one of the indicators used to assess the pressure from collection for the marine aquarium trade, and there is a slight downward trend in the annual average abundance. Whereas for fish used as indicators of the live reef fish trade and overfishing the figures indicate very heavy fishing pressure, indeed for Barramundi Cod and Humphead Wrasse the figures per transect per year vary from none to one. Invertebrate data are used to describe four aspects; collection for the marine aquarium trade, overfishing, over harvesting and coral predator population explosions. The abundance of organisms used as indicators of the marine aquarium trade tended to increase, whereas the abundance of organisms used as indicators of overfishing and over harvesting show a significant downward trend. The crow of thorns starfish (COTS) Acanthaster plancii which is an indicator of coral predation was recorded at minimal population levels. Overall, the impacts which cause mechanical damage to coral reefs and the level of trash didn't show any clear increasing or decreasing trend. The majority of coral damage was not very serious (level 1) and on average the highest level of damage was caused by anchoring and other boating activities, whereas trash was also at the same level (level 1) and the majority of impacts were classified as \"other\". In conclusion, we are aware that the pressure on our coral reefs is increasing in line with development and resource use across Indonesia. If we are to preserve our coral reefs and their resources which should benefit us all, now and in the future, it is imperative that we build partnerships and each play our part in the wise management of this valuable ecosystem. Best","author":[{"dropping-particle":"","family":"Habibi","given":"Abdullah","non-dropping-particle":"","parse-names":false,"suffix":""},{"dropping-particle":"","family":"Setiasih","given":"Naneng","non-dropping-particle":"","parse-names":false,"suffix":""},{"dropping-particle":"","family":"Sartin","given":"Jensi","non-dropping-particle":"","parse-names":false,"suffix":""}],"id":"ITEM-1","issued":{"date-parts":[["2007"]]},"title":"A decade of reef check monitoring: Indonesian coral reefs, condition and trends","type":"article-journal"},"uris":["http://www.mendeley.com/documents/?uuid=83261826-b25d-3e59-b3a0-4c92589aafb6"]}],"mendeley":{"formattedCitation":"(Habibi, Setiasih, &amp; Sartin, 2007)","plainTextFormattedCitation":"(Habibi, Setiasih, &amp; Sartin, 2007)","previouslyFormattedCitation":"(Habibi, Setiasih, &amp; Sartin, 2007)"},"properties":{"noteIndex":0},"schema":"https://github.com/citation-style-language/schema/raw/master/csl-citation.json"}</w:instrText>
        </w:r>
        <w:r w:rsidRPr="002A2D1A">
          <w:rPr>
            <w:rFonts w:ascii="Times New Roman" w:eastAsia="Calibri" w:hAnsi="Times New Roman" w:cs="Times New Roman"/>
          </w:rPr>
          <w:fldChar w:fldCharType="separate"/>
        </w:r>
        <w:r w:rsidRPr="007E69BC">
          <w:rPr>
            <w:rFonts w:ascii="Times New Roman" w:eastAsia="Calibri" w:hAnsi="Times New Roman" w:cs="Times New Roman"/>
            <w:noProof/>
          </w:rPr>
          <w:t>(Habibi, Setiasih, &amp; Sartin, 2007)</w:t>
        </w:r>
        <w:r w:rsidRPr="002A2D1A">
          <w:rPr>
            <w:rFonts w:ascii="Times New Roman" w:eastAsia="Calibri" w:hAnsi="Times New Roman" w:cs="Times New Roman"/>
          </w:rPr>
          <w:fldChar w:fldCharType="end"/>
        </w:r>
        <w:r w:rsidRPr="007E69BC">
          <w:rPr>
            <w:rFonts w:ascii="Times New Roman" w:eastAsia="Calibri" w:hAnsi="Times New Roman" w:cs="Times New Roman"/>
          </w:rPr>
          <w:t xml:space="preserve">. Increased sedimentation rates in Jamaica have led to a decrease in the volume of sponges in coral reefs </w:t>
        </w:r>
        <w:r w:rsidRPr="002A2D1A">
          <w:rPr>
            <w:rFonts w:ascii="Times New Roman" w:eastAsia="Calibri" w:hAnsi="Times New Roman" w:cs="Times New Roman"/>
          </w:rPr>
          <w:fldChar w:fldCharType="begin" w:fldLock="1"/>
        </w:r>
        <w:r>
          <w:rPr>
            <w:rFonts w:ascii="Times New Roman" w:eastAsia="Calibri" w:hAnsi="Times New Roman" w:cs="Times New Roman"/>
          </w:rPr>
          <w:instrText>ADDIN CSL_CITATION {"citationItems":[{"id":"ITEM-1","itemData":{"DOI":"10.1016/j.marpolbul.2015.05.014","abstract":"Over the past decade, development along the northern coast of Jamaica has accelerated, resulting in ele- vated levels of sedimentation on adjacent reefs. To understand the effects of this development on sponge community dynamics, we conducted surveys at three locations with varying degrees of adjacent coastal development to quantify species richness, abundance and diversity at two depths (8–10mand 15–18 m). Sediment accumulation rate, total suspended solids and other water quality parameters were also quan- tified. The sponge community at the location with the least coastal development and anthropogenic influ- ence was often significantly different from the other two locations, and exhibited higher sponge abundance, richness, and diversity. Sponge community composition and size distribution were statisti- cally different among locations. This study provides correlative evidence that coastal development affects aspects of sponge community ecology, although the precise mechanisms are still unclear.","author":[{"dropping-particle":"","family":"Stubler","given":"Amber D","non-dropping-particle":"","parse-names":false,"suffix":""},{"dropping-particle":"","family":"Duckworth","given":"Alan R","non-dropping-particle":"","parse-names":false,"suffix":""},{"dropping-particle":"","family":"Peterson","given":"Bradley J","non-dropping-particle":"","parse-names":false,"suffix":""}],"container-title":"Marine Pollution Bulletin","id":"ITEM-1","issued":{"date-parts":[["2015"]]},"note":"This study quantified sponge richness, abundance, and diversity at sites with varying levels of anthropogenic disturbance (sedimentation). All metrics were higher at the site with less disturbance.","page":"261-270","title":"The effects of coastal development on sponge abundance, diversity, and community composition on Jamaican coral reefs","type":"article-journal","volume":"96"},"uris":["http://www.mendeley.com/documents/?uuid=311c1301-2fff-3749-84d2-49cda2f259ef"]}],"mendeley":{"formattedCitation":"(Stubler, Duckworth, &amp; Peterson, 2015)","plainTextFormattedCitation":"(Stubler, Duckworth, &amp; Peterson, 2015)","previouslyFormattedCitation":"(Stubler, Duckworth, &amp; Peterson, 2015)"},"properties":{"noteIndex":0},"schema":"https://github.com/citation-style-language/schema/raw/master/csl-citation.json"}</w:instrText>
        </w:r>
        <w:r w:rsidRPr="002A2D1A">
          <w:rPr>
            <w:rFonts w:ascii="Times New Roman" w:eastAsia="Calibri" w:hAnsi="Times New Roman" w:cs="Times New Roman"/>
          </w:rPr>
          <w:fldChar w:fldCharType="separate"/>
        </w:r>
        <w:r w:rsidRPr="007E69BC">
          <w:rPr>
            <w:rFonts w:ascii="Times New Roman" w:eastAsia="Calibri" w:hAnsi="Times New Roman" w:cs="Times New Roman"/>
            <w:noProof/>
          </w:rPr>
          <w:t>(Stubler, Duckworth, &amp; Peterson, 2015)</w:t>
        </w:r>
        <w:r w:rsidRPr="002A2D1A">
          <w:rPr>
            <w:rFonts w:ascii="Times New Roman" w:eastAsia="Calibri" w:hAnsi="Times New Roman" w:cs="Times New Roman"/>
          </w:rPr>
          <w:fldChar w:fldCharType="end"/>
        </w:r>
        <w:r w:rsidRPr="007E69BC">
          <w:rPr>
            <w:rFonts w:ascii="Times New Roman" w:eastAsia="Calibri" w:hAnsi="Times New Roman" w:cs="Times New Roman"/>
          </w:rPr>
          <w:t>.</w:t>
        </w:r>
      </w:ins>
    </w:p>
    <w:p w:rsidR="00906B2D" w:rsidRDefault="00297EA0" w:rsidP="0014500F">
      <w:pPr>
        <w:spacing w:line="720" w:lineRule="auto"/>
        <w:ind w:firstLine="720"/>
        <w:rPr>
          <w:ins w:id="190" w:author="Nicole" w:date="2018-08-07T13:48:00Z"/>
          <w:rFonts w:ascii="Times New Roman" w:eastAsia="Calibri" w:hAnsi="Times New Roman" w:cs="Times New Roman"/>
        </w:rPr>
      </w:pPr>
      <w:ins w:id="191" w:author="Nicole" w:date="2018-08-07T18:23:00Z">
        <w:r w:rsidRPr="0014500F">
          <w:rPr>
            <w:rFonts w:ascii="Times New Roman" w:eastAsia="Calibri" w:hAnsi="Times New Roman" w:cs="Times New Roman"/>
          </w:rPr>
          <w:t xml:space="preserve">Reef fishes, corals, and sponges are </w:t>
        </w:r>
      </w:ins>
      <w:ins w:id="192" w:author="Nicole" w:date="2018-08-07T18:22:00Z">
        <w:r w:rsidRPr="0014500F">
          <w:rPr>
            <w:rFonts w:ascii="Times New Roman" w:eastAsia="Calibri" w:hAnsi="Times New Roman" w:cs="Times New Roman"/>
            <w:rPrChange w:id="193" w:author="Nicole" w:date="2018-08-07T18:30:00Z">
              <w:rPr>
                <w:rFonts w:ascii="Times New Roman" w:eastAsia="Calibri" w:hAnsi="Times New Roman" w:cs="Times New Roman"/>
                <w:highlight w:val="green"/>
              </w:rPr>
            </w:rPrChange>
          </w:rPr>
          <w:t>spatially dominant organisms that establish and maintain biodiversity by filling multiple functional roles</w:t>
        </w:r>
      </w:ins>
      <w:ins w:id="194" w:author="Nicole" w:date="2018-08-07T18:31:00Z">
        <w:r w:rsidR="0014500F">
          <w:rPr>
            <w:rFonts w:ascii="Times New Roman" w:eastAsia="Calibri" w:hAnsi="Times New Roman" w:cs="Times New Roman"/>
          </w:rPr>
          <w:t xml:space="preserve"> in coral reefs</w:t>
        </w:r>
      </w:ins>
      <w:ins w:id="195" w:author="Nicole" w:date="2018-08-07T18:22:00Z">
        <w:r w:rsidRPr="0014500F">
          <w:rPr>
            <w:rFonts w:ascii="Times New Roman" w:eastAsia="Calibri" w:hAnsi="Times New Roman" w:cs="Times New Roman"/>
            <w:rPrChange w:id="196" w:author="Nicole" w:date="2018-08-07T18:30:00Z">
              <w:rPr>
                <w:rFonts w:ascii="Times New Roman" w:eastAsia="Calibri" w:hAnsi="Times New Roman" w:cs="Times New Roman"/>
                <w:highlight w:val="green"/>
              </w:rPr>
            </w:rPrChange>
          </w:rPr>
          <w:t xml:space="preserve"> </w:t>
        </w:r>
        <w:r w:rsidRPr="0014500F">
          <w:rPr>
            <w:rFonts w:ascii="Times New Roman" w:eastAsia="Calibri" w:hAnsi="Times New Roman" w:cs="Times New Roman"/>
            <w:rPrChange w:id="197" w:author="Nicole" w:date="2018-08-07T18:30:00Z">
              <w:rPr>
                <w:rFonts w:ascii="Times New Roman" w:eastAsia="Calibri" w:hAnsi="Times New Roman" w:cs="Times New Roman"/>
                <w:highlight w:val="green"/>
              </w:rPr>
            </w:rPrChange>
          </w:rPr>
          <w:fldChar w:fldCharType="begin" w:fldLock="1"/>
        </w:r>
        <w:r w:rsidRPr="0014500F">
          <w:rPr>
            <w:rFonts w:ascii="Times New Roman" w:eastAsia="Calibri" w:hAnsi="Times New Roman" w:cs="Times New Roman"/>
            <w:rPrChange w:id="198" w:author="Nicole" w:date="2018-08-07T18:30:00Z">
              <w:rPr>
                <w:rFonts w:ascii="Times New Roman" w:eastAsia="Calibri" w:hAnsi="Times New Roman" w:cs="Times New Roman"/>
                <w:highlight w:val="green"/>
              </w:rPr>
            </w:rPrChange>
          </w:rPr>
          <w:instrText>ADDIN CSL_CITATION {"citationItems":[{"id":"ITEM-1","itemData":{"DOI":"10.1525/bio.2011.61.10.8","author":[{"dropping-particle":"","family":"Angelini","given":"Christine","non-dropping-particle":"","parse-names":false,"suffix":""},{"dropping-particle":"","family":"Altieri","given":"Andrew H","non-dropping-particle":"","parse-names":false,"suffix":""},{"dropping-particle":"","family":"Silliman","given":"Brian R","non-dropping-particle":"","parse-names":false,"suffix":""},{"dropping-particle":"","family":"Bertness","given":"Mark D","non-dropping-particle":"","parse-names":false,"suffix":""}],"id":"ITEM-1","issue":"10","issued":{"date-parts":[["2018"]]},"title":"Interactions among Foundation Species and Their Consequences ­ for Community Organization , Biodiversity , and Conservation","type":"article-journal","volume":"61"},"uris":["http://www.mendeley.com/documents/?uuid=624e3ecd-1d89-4ffd-82ec-1e3e093a990f"]}],"mendeley":{"formattedCitation":"(Angelini, Altieri, Silliman, &amp; Bertness, 2018)","plainTextFormattedCitation":"(Angelini, Altieri, Silliman, &amp; Bertness, 2018)","previouslyFormattedCitation":"(Angelini, Altieri, Silliman, &amp; Bertness, 2018)"},"properties":{"noteIndex":0},"schema":"https://github.com/citation-style-language/schema/raw/master/csl-citation.json"}</w:instrText>
        </w:r>
        <w:r w:rsidRPr="0014500F">
          <w:rPr>
            <w:rFonts w:ascii="Times New Roman" w:eastAsia="Calibri" w:hAnsi="Times New Roman" w:cs="Times New Roman"/>
            <w:rPrChange w:id="199" w:author="Nicole" w:date="2018-08-07T18:30:00Z">
              <w:rPr>
                <w:rFonts w:ascii="Times New Roman" w:eastAsia="Calibri" w:hAnsi="Times New Roman" w:cs="Times New Roman"/>
                <w:highlight w:val="green"/>
              </w:rPr>
            </w:rPrChange>
          </w:rPr>
          <w:fldChar w:fldCharType="separate"/>
        </w:r>
        <w:r w:rsidRPr="0014500F">
          <w:rPr>
            <w:rFonts w:ascii="Times New Roman" w:eastAsia="Calibri" w:hAnsi="Times New Roman" w:cs="Times New Roman"/>
            <w:noProof/>
            <w:rPrChange w:id="200" w:author="Nicole" w:date="2018-08-07T18:30:00Z">
              <w:rPr>
                <w:rFonts w:ascii="Times New Roman" w:eastAsia="Calibri" w:hAnsi="Times New Roman" w:cs="Times New Roman"/>
                <w:noProof/>
                <w:highlight w:val="green"/>
              </w:rPr>
            </w:rPrChange>
          </w:rPr>
          <w:t>(Angelini, Altieri, Silliman, &amp; Bertness, 2018)</w:t>
        </w:r>
        <w:r w:rsidRPr="0014500F">
          <w:rPr>
            <w:rFonts w:ascii="Times New Roman" w:eastAsia="Calibri" w:hAnsi="Times New Roman" w:cs="Times New Roman"/>
            <w:rPrChange w:id="201" w:author="Nicole" w:date="2018-08-07T18:30:00Z">
              <w:rPr>
                <w:rFonts w:ascii="Times New Roman" w:eastAsia="Calibri" w:hAnsi="Times New Roman" w:cs="Times New Roman"/>
                <w:highlight w:val="green"/>
              </w:rPr>
            </w:rPrChange>
          </w:rPr>
          <w:fldChar w:fldCharType="end"/>
        </w:r>
        <w:r w:rsidRPr="0014500F">
          <w:rPr>
            <w:rFonts w:ascii="Times New Roman" w:eastAsia="Calibri" w:hAnsi="Times New Roman" w:cs="Times New Roman"/>
            <w:rPrChange w:id="202" w:author="Nicole" w:date="2018-08-07T18:30:00Z">
              <w:rPr>
                <w:rFonts w:ascii="Times New Roman" w:eastAsia="Calibri" w:hAnsi="Times New Roman" w:cs="Times New Roman"/>
                <w:highlight w:val="green"/>
              </w:rPr>
            </w:rPrChange>
          </w:rPr>
          <w:t>.</w:t>
        </w:r>
      </w:ins>
      <w:ins w:id="203" w:author="Nicole" w:date="2018-08-07T18:25:00Z">
        <w:r w:rsidR="0014500F" w:rsidRPr="0014500F">
          <w:rPr>
            <w:rFonts w:ascii="Times New Roman" w:eastAsia="Calibri" w:hAnsi="Times New Roman" w:cs="Times New Roman"/>
          </w:rPr>
          <w:t xml:space="preserve"> </w:t>
        </w:r>
      </w:ins>
      <w:ins w:id="204" w:author="Nicole" w:date="2018-08-07T18:26:00Z">
        <w:r w:rsidR="0014500F" w:rsidRPr="0014500F">
          <w:rPr>
            <w:rFonts w:ascii="Times New Roman" w:eastAsia="Calibri" w:hAnsi="Times New Roman" w:cs="Times New Roman"/>
          </w:rPr>
          <w:t xml:space="preserve">Reef fish </w:t>
        </w:r>
      </w:ins>
      <w:ins w:id="205" w:author="Nicole" w:date="2018-08-07T18:28:00Z">
        <w:r w:rsidR="0014500F" w:rsidRPr="0014500F">
          <w:rPr>
            <w:rFonts w:ascii="Times New Roman" w:eastAsia="Calibri" w:hAnsi="Times New Roman" w:cs="Times New Roman"/>
          </w:rPr>
          <w:t>richness</w:t>
        </w:r>
      </w:ins>
      <w:ins w:id="206" w:author="Nicole" w:date="2018-08-07T18:26:00Z">
        <w:r w:rsidR="0014500F" w:rsidRPr="0014500F">
          <w:rPr>
            <w:rFonts w:ascii="Times New Roman" w:eastAsia="Calibri" w:hAnsi="Times New Roman" w:cs="Times New Roman"/>
          </w:rPr>
          <w:t xml:space="preserve"> ha</w:t>
        </w:r>
      </w:ins>
      <w:ins w:id="207" w:author="Nicole" w:date="2018-08-07T18:27:00Z">
        <w:r w:rsidR="0014500F" w:rsidRPr="0014500F">
          <w:rPr>
            <w:rFonts w:ascii="Times New Roman" w:eastAsia="Calibri" w:hAnsi="Times New Roman" w:cs="Times New Roman"/>
          </w:rPr>
          <w:t>s</w:t>
        </w:r>
      </w:ins>
      <w:ins w:id="208" w:author="Nicole" w:date="2018-08-07T18:26:00Z">
        <w:r w:rsidR="0014500F">
          <w:rPr>
            <w:rFonts w:ascii="Times New Roman" w:eastAsia="Calibri" w:hAnsi="Times New Roman" w:cs="Times New Roman"/>
          </w:rPr>
          <w:t xml:space="preserve"> been found to be </w:t>
        </w:r>
      </w:ins>
      <w:ins w:id="209" w:author="Nicole" w:date="2018-08-07T18:28:00Z">
        <w:r w:rsidR="0014500F">
          <w:rPr>
            <w:rFonts w:ascii="Times New Roman" w:eastAsia="Calibri" w:hAnsi="Times New Roman" w:cs="Times New Roman"/>
          </w:rPr>
          <w:t xml:space="preserve">a </w:t>
        </w:r>
      </w:ins>
      <w:ins w:id="210" w:author="Nicole" w:date="2018-08-07T18:26:00Z">
        <w:r w:rsidR="0014500F">
          <w:rPr>
            <w:rFonts w:ascii="Times New Roman" w:eastAsia="Calibri" w:hAnsi="Times New Roman" w:cs="Times New Roman"/>
          </w:rPr>
          <w:t>better surrogate</w:t>
        </w:r>
      </w:ins>
      <w:ins w:id="211" w:author="Nicole" w:date="2018-08-07T18:28:00Z">
        <w:r w:rsidR="0014500F">
          <w:rPr>
            <w:rFonts w:ascii="Times New Roman" w:eastAsia="Calibri" w:hAnsi="Times New Roman" w:cs="Times New Roman"/>
          </w:rPr>
          <w:t xml:space="preserve"> than coral richness when deciding on areas to become marine reserves </w:t>
        </w:r>
      </w:ins>
      <w:ins w:id="212" w:author="Nicole" w:date="2018-08-07T18:29:00Z">
        <w:r w:rsidR="0014500F">
          <w:rPr>
            <w:rFonts w:ascii="Times New Roman" w:eastAsia="Calibri" w:hAnsi="Times New Roman" w:cs="Times New Roman"/>
          </w:rPr>
          <w:fldChar w:fldCharType="begin" w:fldLock="1"/>
        </w:r>
      </w:ins>
      <w:r w:rsidR="0014500F">
        <w:rPr>
          <w:rFonts w:ascii="Times New Roman" w:eastAsia="Calibri" w:hAnsi="Times New Roman" w:cs="Times New Roman"/>
        </w:rPr>
        <w:instrText>ADDIN CSL_CITATION {"citationItems":[{"id":"ITEM-1","itemData":{"author":[{"dropping-particle":"","family":"Beger","given":"M","non-dropping-particle":"","parse-names":false,"suffix":""},{"dropping-particle":"","family":"Jones","given":"GP","non-dropping-particle":"","parse-names":false,"suffix":""},{"dropping-particle":"","family":"Munday","given":"PL","non-dropping-particle":"","parse-names":false,"suffix":""}],"container-title":"Biol Cons","id":"ITEM-1","issued":{"date-parts":[["2003"]]},"note":"-this study suggests fishes as better surrogate than corals\n-static study","title":"Conservation of coral reef biodiversity: a comparison of reserve selection procedures for corals and fishes.","type":"article-journal","volume":"111"},"uris":["http://www.mendeley.com/documents/?uuid=4db6ba36-deaa-33ad-b81e-22144be5c7e2"]}],"mendeley":{"formattedCitation":"(Beger, Jones, &amp; Munday, 2003)","plainTextFormattedCitation":"(Beger, Jones, &amp; Munday, 2003)","previouslyFormattedCitation":"(Beger, Jones, &amp; Munday, 2003)"},"properties":{"noteIndex":0},"schema":"https://github.com/citation-style-language/schema/raw/master/csl-citation.json"}</w:instrText>
      </w:r>
      <w:r w:rsidR="0014500F">
        <w:rPr>
          <w:rFonts w:ascii="Times New Roman" w:eastAsia="Calibri" w:hAnsi="Times New Roman" w:cs="Times New Roman"/>
        </w:rPr>
        <w:fldChar w:fldCharType="separate"/>
      </w:r>
      <w:r w:rsidR="0014500F" w:rsidRPr="0014500F">
        <w:rPr>
          <w:rFonts w:ascii="Times New Roman" w:eastAsia="Calibri" w:hAnsi="Times New Roman" w:cs="Times New Roman"/>
          <w:noProof/>
        </w:rPr>
        <w:t>(Beger, Jones, &amp; Munday, 2003)</w:t>
      </w:r>
      <w:ins w:id="213" w:author="Nicole" w:date="2018-08-07T18:29:00Z">
        <w:r w:rsidR="0014500F">
          <w:rPr>
            <w:rFonts w:ascii="Times New Roman" w:eastAsia="Calibri" w:hAnsi="Times New Roman" w:cs="Times New Roman"/>
          </w:rPr>
          <w:fldChar w:fldCharType="end"/>
        </w:r>
        <w:r w:rsidR="0014500F">
          <w:rPr>
            <w:rFonts w:ascii="Times New Roman" w:eastAsia="Calibri" w:hAnsi="Times New Roman" w:cs="Times New Roman"/>
          </w:rPr>
          <w:t xml:space="preserve">. However, this finding was </w:t>
        </w:r>
      </w:ins>
      <w:ins w:id="214" w:author="Nicole" w:date="2018-08-07T18:32:00Z">
        <w:r w:rsidR="0014500F">
          <w:rPr>
            <w:rFonts w:ascii="Times New Roman" w:eastAsia="Calibri" w:hAnsi="Times New Roman" w:cs="Times New Roman"/>
          </w:rPr>
          <w:t xml:space="preserve">not </w:t>
        </w:r>
      </w:ins>
      <w:ins w:id="215" w:author="Nicole" w:date="2018-08-07T18:29:00Z">
        <w:r w:rsidR="0014500F">
          <w:rPr>
            <w:rFonts w:ascii="Times New Roman" w:eastAsia="Calibri" w:hAnsi="Times New Roman" w:cs="Times New Roman"/>
          </w:rPr>
          <w:t>investigated over time and</w:t>
        </w:r>
      </w:ins>
      <w:ins w:id="216" w:author="Nicole" w:date="2018-08-07T18:30:00Z">
        <w:r w:rsidR="0014500F">
          <w:rPr>
            <w:rFonts w:ascii="Times New Roman" w:eastAsia="Calibri" w:hAnsi="Times New Roman" w:cs="Times New Roman"/>
          </w:rPr>
          <w:t xml:space="preserve"> sponges were not considered in the study. </w:t>
        </w:r>
      </w:ins>
      <w:ins w:id="217" w:author="Nicole" w:date="2018-08-07T13:46:00Z">
        <w:r w:rsidR="00906B2D">
          <w:rPr>
            <w:rFonts w:ascii="Times New Roman" w:eastAsia="Calibri" w:hAnsi="Times New Roman" w:cs="Times New Roman"/>
          </w:rPr>
          <w:t>Understanding whether these groups can be used as surrogates for the others, would provide valuable information to managers with limited monitoring resources</w:t>
        </w:r>
      </w:ins>
      <w:ins w:id="218" w:author="Nicole" w:date="2018-08-07T13:47:00Z">
        <w:r w:rsidR="00906B2D">
          <w:rPr>
            <w:rFonts w:ascii="Times New Roman" w:eastAsia="Calibri" w:hAnsi="Times New Roman" w:cs="Times New Roman"/>
          </w:rPr>
          <w:t>.</w:t>
        </w:r>
      </w:ins>
    </w:p>
    <w:p w:rsidR="00906B2D" w:rsidRDefault="00906B2D" w:rsidP="007C093C">
      <w:pPr>
        <w:spacing w:line="720" w:lineRule="auto"/>
        <w:ind w:firstLine="720"/>
        <w:rPr>
          <w:ins w:id="219" w:author="Nicole" w:date="2018-08-07T14:00:00Z"/>
          <w:rFonts w:ascii="Times New Roman" w:eastAsia="Calibri" w:hAnsi="Times New Roman" w:cs="Times New Roman"/>
        </w:rPr>
      </w:pPr>
      <w:ins w:id="220" w:author="Nicole" w:date="2018-08-07T13:48:00Z">
        <w:r>
          <w:rPr>
            <w:rFonts w:ascii="Times New Roman" w:eastAsia="Calibri" w:hAnsi="Times New Roman" w:cs="Times New Roman"/>
          </w:rPr>
          <w:t xml:space="preserve">This study </w:t>
        </w:r>
      </w:ins>
      <w:ins w:id="221" w:author="Nicole" w:date="2018-08-07T18:36:00Z">
        <w:r w:rsidR="003B6B73">
          <w:rPr>
            <w:rFonts w:ascii="Times New Roman" w:eastAsia="Calibri" w:hAnsi="Times New Roman" w:cs="Times New Roman"/>
          </w:rPr>
          <w:t>will use</w:t>
        </w:r>
      </w:ins>
      <w:ins w:id="222" w:author="Nicole" w:date="2018-08-07T13:48:00Z">
        <w:r w:rsidRPr="00906B2D">
          <w:rPr>
            <w:rFonts w:ascii="Times New Roman" w:eastAsia="Calibri" w:hAnsi="Times New Roman" w:cs="Times New Roman"/>
          </w:rPr>
          <w:t xml:space="preserve"> data </w:t>
        </w:r>
      </w:ins>
      <w:ins w:id="223" w:author="Nicole" w:date="2018-08-07T18:32:00Z">
        <w:r w:rsidR="0014500F">
          <w:rPr>
            <w:rFonts w:ascii="Times New Roman" w:eastAsia="Calibri" w:hAnsi="Times New Roman" w:cs="Times New Roman"/>
          </w:rPr>
          <w:t xml:space="preserve">collected from the British Virgin Islands </w:t>
        </w:r>
      </w:ins>
      <w:ins w:id="224" w:author="Nicole" w:date="2018-08-07T18:35:00Z">
        <w:r w:rsidR="0014500F">
          <w:rPr>
            <w:rFonts w:ascii="Times New Roman" w:eastAsia="Calibri" w:hAnsi="Times New Roman" w:cs="Times New Roman"/>
          </w:rPr>
          <w:fldChar w:fldCharType="begin" w:fldLock="1"/>
        </w:r>
      </w:ins>
      <w:r w:rsidR="00397CE8">
        <w:rPr>
          <w:rFonts w:ascii="Times New Roman" w:eastAsia="Calibri" w:hAnsi="Times New Roman" w:cs="Times New Roman"/>
        </w:rPr>
        <w:instrText>ADDIN CSL_CITATION {"citationItems":[{"id":"ITEM-1","itemData":{"DOI":"10.1016/j.jnc.2015.01.002","ISSN":"1617-1381","abstract":"Citizen science is increasing and can complement the work of professional scientists, but the value of citizen data is often untested. We therefore compared the long-term changes to coral reefs that were detected by a professional and volunteer monitoring program, operated by University of Rhode Island (URI) staff and Reef Check volunteers, respectively. Both groups monitored reefs in the British Virgin Islands from 1997 to 2012 but mostly monitored different sites (URI 8 sites and Reef Check 4 sites). When URI staff visited the Reef Check sites to perform a side-by-side to comparison, Reef Check fish density estimates were consistently higher than those made by URI observers but benthic indicators showed bet- ter agreement. When long-term trends were compared, the two programs detected qualitatively similar trends in the % cover of live coral and coral rubble, but temporal changes in the cover of other benthic indicators were less consistent. The URI program detected a widespread increase in parrotfish densities and a decline in snappers, whereas the Reef Check surveys detected no consistent changes in any fish density indicators. Overall, site-specific temporal trends revealed by the URI program were more often statistically significant than those from Reef Check (twice as often for benthic taxa, and five times as often for fish taxa), which implies greater precision of the scientists’ counts. Nonetheless, volunteers were able to detect important changes in benthic communities and so have a valuable role to play in assessing change on coral reefs.","author":[{"dropping-particle":"","family":"Forrester","given":"Graham","non-dropping-particle":"","parse-names":false,"suffix":""},{"dropping-particle":"","family":"Baily","given":"Patricia","non-dropping-particle":"","parse-names":false,"suffix":""},{"dropping-particle":"","family":"Conetta","given":"Dennis","non-dropping-particle":"","parse-names":false,"suffix":""},{"dropping-particle":"","family":"Forrester","given":"Linda","non-dropping-particle":"","parse-names":false,"suffix":""},{"dropping-particle":"","family":"Kintzing","given":"Elizabeth","non-dropping-particle":"","parse-names":false,"suffix":""},{"dropping-particle":"","family":"Jarecki","given":"Lianna","non-dropping-particle":"","parse-names":false,"suffix":""}],"container-title":"Journal for Nature Conservation","id":"ITEM-1","issued":{"date-parts":[["2015"]]},"page":"1-9","publisher":"Elsevier","title":"Comparing monitoring data collected by volunteers and professionals shows that citizen scientists can detect long-term change on coral reefs","type":"article-journal","volume":"24"},"uris":["http://www.mendeley.com/documents/?uuid=fa742e24-175b-43a4-a3bd-e0d4fee059b9"]}],"mendeley":{"formattedCitation":"(Forrester et al., 2015)","plainTextFormattedCitation":"(Forrester et al., 2015)","previouslyFormattedCitation":"(Forrester et al., 2015)"},"properties":{"noteIndex":0},"schema":"https://github.com/citation-style-language/schema/raw/master/csl-citation.json"}</w:instrText>
      </w:r>
      <w:r w:rsidR="0014500F">
        <w:rPr>
          <w:rFonts w:ascii="Times New Roman" w:eastAsia="Calibri" w:hAnsi="Times New Roman" w:cs="Times New Roman"/>
        </w:rPr>
        <w:fldChar w:fldCharType="separate"/>
      </w:r>
      <w:r w:rsidR="0014500F" w:rsidRPr="0014500F">
        <w:rPr>
          <w:rFonts w:ascii="Times New Roman" w:eastAsia="Calibri" w:hAnsi="Times New Roman" w:cs="Times New Roman"/>
          <w:noProof/>
        </w:rPr>
        <w:t>(Forrester et al., 2015)</w:t>
      </w:r>
      <w:ins w:id="225" w:author="Nicole" w:date="2018-08-07T18:35:00Z">
        <w:r w:rsidR="0014500F">
          <w:rPr>
            <w:rFonts w:ascii="Times New Roman" w:eastAsia="Calibri" w:hAnsi="Times New Roman" w:cs="Times New Roman"/>
          </w:rPr>
          <w:fldChar w:fldCharType="end"/>
        </w:r>
        <w:r w:rsidR="0014500F">
          <w:rPr>
            <w:rFonts w:ascii="Times New Roman" w:eastAsia="Calibri" w:hAnsi="Times New Roman" w:cs="Times New Roman"/>
          </w:rPr>
          <w:t xml:space="preserve"> </w:t>
        </w:r>
      </w:ins>
      <w:ins w:id="226" w:author="Nicole" w:date="2018-08-07T13:48:00Z">
        <w:r w:rsidRPr="00906B2D">
          <w:rPr>
            <w:rFonts w:ascii="Times New Roman" w:eastAsia="Calibri" w:hAnsi="Times New Roman" w:cs="Times New Roman"/>
          </w:rPr>
          <w:t xml:space="preserve">to investigate surrogate effectiveness </w:t>
        </w:r>
      </w:ins>
      <w:ins w:id="227" w:author="Nicole" w:date="2018-08-07T18:35:00Z">
        <w:r w:rsidR="003B6B73">
          <w:rPr>
            <w:rFonts w:ascii="Times New Roman" w:eastAsia="Calibri" w:hAnsi="Times New Roman" w:cs="Times New Roman"/>
          </w:rPr>
          <w:t xml:space="preserve">of reef fishes, sponges, and corals </w:t>
        </w:r>
      </w:ins>
      <w:ins w:id="228" w:author="Nicole" w:date="2018-08-07T13:48:00Z">
        <w:r w:rsidRPr="00906B2D">
          <w:rPr>
            <w:rFonts w:ascii="Times New Roman" w:eastAsia="Calibri" w:hAnsi="Times New Roman" w:cs="Times New Roman"/>
          </w:rPr>
          <w:t>over time</w:t>
        </w:r>
      </w:ins>
      <w:ins w:id="229" w:author="Nicole" w:date="2018-08-07T18:37:00Z">
        <w:r w:rsidR="003B6B73">
          <w:rPr>
            <w:rFonts w:ascii="Times New Roman" w:eastAsia="Calibri" w:hAnsi="Times New Roman" w:cs="Times New Roman"/>
          </w:rPr>
          <w:t>.</w:t>
        </w:r>
      </w:ins>
      <w:ins w:id="230" w:author="Nicole" w:date="2018-08-07T13:48:00Z">
        <w:r w:rsidRPr="00906B2D">
          <w:rPr>
            <w:rFonts w:ascii="Times New Roman" w:eastAsia="Calibri" w:hAnsi="Times New Roman" w:cs="Times New Roman"/>
          </w:rPr>
          <w:t xml:space="preserve"> </w:t>
        </w:r>
      </w:ins>
      <w:ins w:id="231" w:author="Nicole" w:date="2018-08-07T18:37:00Z">
        <w:r w:rsidR="003B6B73">
          <w:rPr>
            <w:rFonts w:ascii="Times New Roman" w:eastAsia="Calibri" w:hAnsi="Times New Roman" w:cs="Times New Roman"/>
          </w:rPr>
          <w:t>It</w:t>
        </w:r>
      </w:ins>
      <w:ins w:id="232" w:author="Nicole" w:date="2018-08-07T13:48:00Z">
        <w:r>
          <w:rPr>
            <w:rFonts w:ascii="Times New Roman" w:eastAsia="Calibri" w:hAnsi="Times New Roman" w:cs="Times New Roman"/>
          </w:rPr>
          <w:t xml:space="preserve"> will</w:t>
        </w:r>
        <w:r w:rsidRPr="00906B2D">
          <w:rPr>
            <w:rFonts w:ascii="Times New Roman" w:eastAsia="Calibri" w:hAnsi="Times New Roman" w:cs="Times New Roman"/>
          </w:rPr>
          <w:t xml:space="preserve"> be the first </w:t>
        </w:r>
      </w:ins>
      <w:ins w:id="233" w:author="Nicole" w:date="2018-08-07T18:38:00Z">
        <w:r w:rsidR="003B6B73">
          <w:rPr>
            <w:rFonts w:ascii="Times New Roman" w:eastAsia="Calibri" w:hAnsi="Times New Roman" w:cs="Times New Roman"/>
          </w:rPr>
          <w:t>study of surrogate effectiveness</w:t>
        </w:r>
      </w:ins>
      <w:ins w:id="234" w:author="Nicole" w:date="2018-08-07T13:49:00Z">
        <w:r>
          <w:rPr>
            <w:rFonts w:ascii="Times New Roman" w:eastAsia="Calibri" w:hAnsi="Times New Roman" w:cs="Times New Roman"/>
          </w:rPr>
          <w:t xml:space="preserve"> </w:t>
        </w:r>
      </w:ins>
      <w:ins w:id="235" w:author="Nicole" w:date="2018-08-07T13:48:00Z">
        <w:r w:rsidRPr="00906B2D">
          <w:rPr>
            <w:rFonts w:ascii="Times New Roman" w:eastAsia="Calibri" w:hAnsi="Times New Roman" w:cs="Times New Roman"/>
          </w:rPr>
          <w:t xml:space="preserve">to consider 1) </w:t>
        </w:r>
        <w:r w:rsidR="003B6B73">
          <w:rPr>
            <w:rFonts w:ascii="Times New Roman" w:eastAsia="Calibri" w:hAnsi="Times New Roman" w:cs="Times New Roman"/>
          </w:rPr>
          <w:t xml:space="preserve">tropical coral reefs </w:t>
        </w:r>
      </w:ins>
      <w:ins w:id="236" w:author="Nicole" w:date="2018-08-07T18:37:00Z">
        <w:r w:rsidR="003B6B73">
          <w:rPr>
            <w:rFonts w:ascii="Times New Roman" w:eastAsia="Calibri" w:hAnsi="Times New Roman" w:cs="Times New Roman"/>
          </w:rPr>
          <w:t xml:space="preserve">for a time span greater than </w:t>
        </w:r>
      </w:ins>
      <w:ins w:id="237" w:author="Nicole" w:date="2018-08-07T13:48:00Z">
        <w:r w:rsidR="003B6B73">
          <w:rPr>
            <w:rFonts w:ascii="Times New Roman" w:eastAsia="Calibri" w:hAnsi="Times New Roman" w:cs="Times New Roman"/>
          </w:rPr>
          <w:t>2 years</w:t>
        </w:r>
        <w:r w:rsidRPr="00906B2D">
          <w:rPr>
            <w:rFonts w:ascii="Times New Roman" w:eastAsia="Calibri" w:hAnsi="Times New Roman" w:cs="Times New Roman"/>
          </w:rPr>
          <w:t>, 2) the use of RTU's, and 3) a time span greater than 10 years.</w:t>
        </w:r>
      </w:ins>
      <w:ins w:id="238" w:author="Nicole" w:date="2018-08-07T13:50:00Z">
        <w:r w:rsidR="00532B8F">
          <w:rPr>
            <w:rFonts w:ascii="Times New Roman" w:eastAsia="Calibri" w:hAnsi="Times New Roman" w:cs="Times New Roman"/>
          </w:rPr>
          <w:t xml:space="preserve"> </w:t>
        </w:r>
      </w:ins>
      <w:ins w:id="239" w:author="Nicole" w:date="2018-08-08T12:59:00Z">
        <w:r w:rsidR="007A2FDE">
          <w:rPr>
            <w:rFonts w:ascii="Times New Roman" w:eastAsia="Calibri" w:hAnsi="Times New Roman" w:cs="Times New Roman"/>
          </w:rPr>
          <w:t>I will test the hypothesis that</w:t>
        </w:r>
      </w:ins>
      <w:ins w:id="240" w:author="Nicole" w:date="2018-08-08T13:00:00Z">
        <w:r w:rsidR="007A2FDE">
          <w:rPr>
            <w:rFonts w:ascii="Times New Roman" w:eastAsia="Calibri" w:hAnsi="Times New Roman" w:cs="Times New Roman"/>
          </w:rPr>
          <w:t>, of reef fishes, corals, and sponges,</w:t>
        </w:r>
      </w:ins>
      <w:ins w:id="241" w:author="Nicole" w:date="2018-08-08T12:59:00Z">
        <w:r w:rsidR="007A2FDE">
          <w:rPr>
            <w:rFonts w:ascii="Times New Roman" w:eastAsia="Calibri" w:hAnsi="Times New Roman" w:cs="Times New Roman"/>
          </w:rPr>
          <w:t xml:space="preserve"> reef fishes will act as the most effective surrogate</w:t>
        </w:r>
      </w:ins>
      <w:ins w:id="242" w:author="Nicole" w:date="2018-08-08T13:00:00Z">
        <w:r w:rsidR="007A2FDE">
          <w:rPr>
            <w:rFonts w:ascii="Times New Roman" w:eastAsia="Calibri" w:hAnsi="Times New Roman" w:cs="Times New Roman"/>
          </w:rPr>
          <w:t xml:space="preserve"> for the others. I also hypothesize that surrogate performance will be consistent over </w:t>
        </w:r>
        <w:r w:rsidR="007A2FDE">
          <w:rPr>
            <w:rFonts w:ascii="Times New Roman" w:eastAsia="Calibri" w:hAnsi="Times New Roman" w:cs="Times New Roman"/>
          </w:rPr>
          <w:lastRenderedPageBreak/>
          <w:t>successive years of monitoring. Finally, I hypothesize that using RTU</w:t>
        </w:r>
      </w:ins>
      <w:ins w:id="243" w:author="Nicole" w:date="2018-08-08T13:02:00Z">
        <w:r w:rsidR="007A2FDE">
          <w:rPr>
            <w:rFonts w:ascii="Times New Roman" w:eastAsia="Calibri" w:hAnsi="Times New Roman" w:cs="Times New Roman"/>
          </w:rPr>
          <w:t>’s to identify surrogates will be consistent with using functional groups and that this relationship will hold f</w:t>
        </w:r>
      </w:ins>
      <w:ins w:id="244" w:author="Nicole" w:date="2018-08-08T13:03:00Z">
        <w:r w:rsidR="007A2FDE">
          <w:rPr>
            <w:rFonts w:ascii="Times New Roman" w:eastAsia="Calibri" w:hAnsi="Times New Roman" w:cs="Times New Roman"/>
          </w:rPr>
          <w:t>or successive years of monitoring.</w:t>
        </w:r>
      </w:ins>
    </w:p>
    <w:p w:rsidR="000560AF" w:rsidRPr="00397CE8" w:rsidDel="00DD6FC1" w:rsidRDefault="000560AF" w:rsidP="000560AF">
      <w:pPr>
        <w:spacing w:line="720" w:lineRule="auto"/>
        <w:ind w:firstLine="720"/>
        <w:rPr>
          <w:del w:id="245" w:author="Nicole" w:date="2018-08-07T12:22:00Z"/>
          <w:rFonts w:ascii="Times New Roman" w:eastAsia="Calibri" w:hAnsi="Times New Roman" w:cs="Times New Roman"/>
          <w:highlight w:val="yellow"/>
          <w:rPrChange w:id="246" w:author="Nicole" w:date="2018-08-07T18:41:00Z">
            <w:rPr>
              <w:del w:id="247" w:author="Nicole" w:date="2018-08-07T12:22:00Z"/>
              <w:rFonts w:ascii="Times New Roman" w:eastAsia="Calibri" w:hAnsi="Times New Roman" w:cs="Times New Roman"/>
            </w:rPr>
          </w:rPrChange>
        </w:rPr>
      </w:pPr>
      <w:del w:id="248" w:author="Nicole" w:date="2018-08-07T12:22:00Z">
        <w:r w:rsidRPr="00397CE8" w:rsidDel="00DD6FC1">
          <w:rPr>
            <w:rFonts w:ascii="Times New Roman" w:eastAsia="Calibri" w:hAnsi="Times New Roman" w:cs="Times New Roman"/>
            <w:highlight w:val="yellow"/>
            <w:rPrChange w:id="249" w:author="Nicole" w:date="2018-08-07T18:41:00Z">
              <w:rPr>
                <w:rFonts w:ascii="Times New Roman" w:eastAsia="Calibri" w:hAnsi="Times New Roman" w:cs="Times New Roman"/>
              </w:rPr>
            </w:rPrChange>
          </w:rPr>
          <w:delText xml:space="preserve">Historically, the intermediate disturbance hypothesis has been used to describe how competition and intermediate natural disturbances, such as hurricanes, maintain high species diversity in certain ecosystems, such as tropical forests and coral reefs </w:delText>
        </w:r>
        <w:r w:rsidRPr="00397CE8" w:rsidDel="00DD6FC1">
          <w:rPr>
            <w:rFonts w:ascii="Times New Roman" w:eastAsia="Calibri" w:hAnsi="Times New Roman" w:cs="Times New Roman"/>
            <w:highlight w:val="yellow"/>
            <w:rPrChange w:id="250" w:author="Nicole" w:date="2018-08-07T18:41:00Z">
              <w:rPr>
                <w:rFonts w:ascii="Times New Roman" w:eastAsia="Calibri" w:hAnsi="Times New Roman" w:cs="Times New Roman"/>
              </w:rPr>
            </w:rPrChange>
          </w:rPr>
          <w:fldChar w:fldCharType="begin" w:fldLock="1"/>
        </w:r>
        <w:r w:rsidR="00605415" w:rsidRPr="00C11D4B" w:rsidDel="00DD6FC1">
          <w:rPr>
            <w:rFonts w:ascii="Times New Roman" w:eastAsia="Calibri" w:hAnsi="Times New Roman" w:cs="Times New Roman"/>
            <w:highlight w:val="yellow"/>
            <w:rPrChange w:id="251" w:author="Nicole" w:date="2018-08-08T12:35:00Z">
              <w:rPr>
                <w:rFonts w:ascii="Times New Roman" w:eastAsia="Calibri" w:hAnsi="Times New Roman" w:cs="Times New Roman"/>
              </w:rPr>
            </w:rPrChange>
          </w:rPr>
          <w:delInstrText>ADDIN CSL_CITATION {"citationItems":[{"id":"ITEM-1","itemData":{"abstract":"The commonly observed high diversity of trees in tropical rain forests and corals on tropical reefs is a nonequilibrium state which, if not disturbed further, will progress toward a low-diversity equilibrium community. This may not happen if gradu- al changes in climate favor different species. If equilibrium is reached, a lesser degree of diversity may be sustained by niche diversification or by a compensatory mortality that favors inferior competitors. However, tropical forests and reefs are subject to severe disturbances often enough that equilibrium may never be attained.","author":[{"dropping-particle":"","family":"Connell","given":"Joseph H","non-dropping-particle":"","parse-names":false,"suffix":""}],"container-title":"Science","id":"ITEM-1","issue":"4335","issued":{"date-parts":[["1978"]]},"note":"intermediate disturbance hypothesis","page":"1302-1310","title":"Diversity in tropical rain forests and coral reefs","type":"article-journal","volume":"199"},"uris":["http://www.mendeley.com/documents/?uuid=215f1a4e-3ebc-49c0-8319-d2b48ade90f7"]}],"mendeley":{"formattedCitation":"(Connell, 1978)","plainTextFormattedCitation":"(Connell, 1978)","previouslyFormattedCitation":"(Connell, 1978)"},"properties":{"noteIndex":0},"schema":"https://github.com/citation-style-language/schema/raw/master/csl-citation.json"}</w:delInstrText>
        </w:r>
        <w:r w:rsidRPr="00397CE8" w:rsidDel="00DD6FC1">
          <w:rPr>
            <w:rFonts w:ascii="Times New Roman" w:eastAsia="Calibri" w:hAnsi="Times New Roman" w:cs="Times New Roman"/>
            <w:highlight w:val="yellow"/>
            <w:rPrChange w:id="252" w:author="Nicole" w:date="2018-08-07T18:41:00Z">
              <w:rPr>
                <w:rFonts w:ascii="Times New Roman" w:eastAsia="Calibri" w:hAnsi="Times New Roman" w:cs="Times New Roman"/>
              </w:rPr>
            </w:rPrChange>
          </w:rPr>
          <w:fldChar w:fldCharType="separate"/>
        </w:r>
        <w:r w:rsidRPr="00397CE8" w:rsidDel="00DD6FC1">
          <w:rPr>
            <w:rFonts w:ascii="Times New Roman" w:eastAsia="Calibri" w:hAnsi="Times New Roman" w:cs="Times New Roman"/>
            <w:noProof/>
            <w:highlight w:val="yellow"/>
            <w:rPrChange w:id="253" w:author="Nicole" w:date="2018-08-07T18:41:00Z">
              <w:rPr>
                <w:rFonts w:ascii="Times New Roman" w:eastAsia="Calibri" w:hAnsi="Times New Roman" w:cs="Times New Roman"/>
                <w:noProof/>
              </w:rPr>
            </w:rPrChange>
          </w:rPr>
          <w:delText>(Connell, 1978)</w:delText>
        </w:r>
        <w:r w:rsidRPr="00397CE8" w:rsidDel="00DD6FC1">
          <w:rPr>
            <w:rFonts w:ascii="Times New Roman" w:eastAsia="Calibri" w:hAnsi="Times New Roman" w:cs="Times New Roman"/>
            <w:highlight w:val="yellow"/>
            <w:rPrChange w:id="254" w:author="Nicole" w:date="2018-08-07T18:41:00Z">
              <w:rPr>
                <w:rFonts w:ascii="Times New Roman" w:eastAsia="Calibri" w:hAnsi="Times New Roman" w:cs="Times New Roman"/>
              </w:rPr>
            </w:rPrChange>
          </w:rPr>
          <w:fldChar w:fldCharType="end"/>
        </w:r>
        <w:r w:rsidRPr="00397CE8" w:rsidDel="00DD6FC1">
          <w:rPr>
            <w:rFonts w:ascii="Times New Roman" w:eastAsia="Calibri" w:hAnsi="Times New Roman" w:cs="Times New Roman"/>
            <w:highlight w:val="yellow"/>
            <w:rPrChange w:id="255" w:author="Nicole" w:date="2018-08-07T18:41:00Z">
              <w:rPr>
                <w:rFonts w:ascii="Times New Roman" w:eastAsia="Calibri" w:hAnsi="Times New Roman" w:cs="Times New Roman"/>
              </w:rPr>
            </w:rPrChange>
          </w:rPr>
          <w:delText xml:space="preserve">. However, coral reef communities are now threatened by anthropogenic </w:delText>
        </w:r>
      </w:del>
      <w:del w:id="256" w:author="Nicole" w:date="2018-07-12T16:14:00Z">
        <w:r w:rsidRPr="00397CE8" w:rsidDel="009347E3">
          <w:rPr>
            <w:rFonts w:ascii="Times New Roman" w:eastAsia="Calibri" w:hAnsi="Times New Roman" w:cs="Times New Roman"/>
            <w:highlight w:val="yellow"/>
            <w:rPrChange w:id="257" w:author="Nicole" w:date="2018-08-07T18:41:00Z">
              <w:rPr>
                <w:rFonts w:ascii="Times New Roman" w:eastAsia="Calibri" w:hAnsi="Times New Roman" w:cs="Times New Roman"/>
              </w:rPr>
            </w:rPrChange>
          </w:rPr>
          <w:delText xml:space="preserve">disturbances </w:delText>
        </w:r>
      </w:del>
      <w:del w:id="258" w:author="Nicole" w:date="2018-08-07T12:22:00Z">
        <w:r w:rsidRPr="00397CE8" w:rsidDel="00DD6FC1">
          <w:rPr>
            <w:rFonts w:ascii="Times New Roman" w:eastAsia="Calibri" w:hAnsi="Times New Roman" w:cs="Times New Roman"/>
            <w:highlight w:val="yellow"/>
            <w:rPrChange w:id="259" w:author="Nicole" w:date="2018-08-07T18:41:00Z">
              <w:rPr>
                <w:rFonts w:ascii="Times New Roman" w:eastAsia="Calibri" w:hAnsi="Times New Roman" w:cs="Times New Roman"/>
              </w:rPr>
            </w:rPrChange>
          </w:rPr>
          <w:delText>that vary on spatial and temporal scales, including ocean acidification and persistent high temperatures, as well as dredging, sedimentation, and overfishing. The high species diversity response to natural disturbance proposed by the intermediate disturbance hypothesis assumes coral reef communities can recover, but the</w:delText>
        </w:r>
      </w:del>
      <w:del w:id="260" w:author="Nicole" w:date="2018-07-12T16:14:00Z">
        <w:r w:rsidRPr="00397CE8" w:rsidDel="009347E3">
          <w:rPr>
            <w:rFonts w:ascii="Times New Roman" w:eastAsia="Calibri" w:hAnsi="Times New Roman" w:cs="Times New Roman"/>
            <w:highlight w:val="yellow"/>
            <w:rPrChange w:id="261" w:author="Nicole" w:date="2018-08-07T18:41:00Z">
              <w:rPr>
                <w:rFonts w:ascii="Times New Roman" w:eastAsia="Calibri" w:hAnsi="Times New Roman" w:cs="Times New Roman"/>
              </w:rPr>
            </w:rPrChange>
          </w:rPr>
          <w:delText>se</w:delText>
        </w:r>
      </w:del>
      <w:del w:id="262" w:author="Nicole" w:date="2018-08-07T12:22:00Z">
        <w:r w:rsidRPr="00397CE8" w:rsidDel="00DD6FC1">
          <w:rPr>
            <w:rFonts w:ascii="Times New Roman" w:eastAsia="Calibri" w:hAnsi="Times New Roman" w:cs="Times New Roman"/>
            <w:highlight w:val="yellow"/>
            <w:rPrChange w:id="263" w:author="Nicole" w:date="2018-08-07T18:41:00Z">
              <w:rPr>
                <w:rFonts w:ascii="Times New Roman" w:eastAsia="Calibri" w:hAnsi="Times New Roman" w:cs="Times New Roman"/>
              </w:rPr>
            </w:rPrChange>
          </w:rPr>
          <w:delText xml:space="preserve"> additional anthropogenic </w:delText>
        </w:r>
      </w:del>
      <w:del w:id="264" w:author="Nicole" w:date="2018-07-12T16:14:00Z">
        <w:r w:rsidRPr="00397CE8" w:rsidDel="009347E3">
          <w:rPr>
            <w:rFonts w:ascii="Times New Roman" w:eastAsia="Calibri" w:hAnsi="Times New Roman" w:cs="Times New Roman"/>
            <w:highlight w:val="yellow"/>
            <w:rPrChange w:id="265" w:author="Nicole" w:date="2018-08-07T18:41:00Z">
              <w:rPr>
                <w:rFonts w:ascii="Times New Roman" w:eastAsia="Calibri" w:hAnsi="Times New Roman" w:cs="Times New Roman"/>
              </w:rPr>
            </w:rPrChange>
          </w:rPr>
          <w:delText>factors</w:delText>
        </w:r>
      </w:del>
      <w:del w:id="266" w:author="Nicole" w:date="2018-08-07T12:22:00Z">
        <w:r w:rsidRPr="00397CE8" w:rsidDel="00DD6FC1">
          <w:rPr>
            <w:rFonts w:ascii="Times New Roman" w:eastAsia="Calibri" w:hAnsi="Times New Roman" w:cs="Times New Roman"/>
            <w:highlight w:val="yellow"/>
            <w:rPrChange w:id="267" w:author="Nicole" w:date="2018-08-07T18:41:00Z">
              <w:rPr>
                <w:rFonts w:ascii="Times New Roman" w:eastAsia="Calibri" w:hAnsi="Times New Roman" w:cs="Times New Roman"/>
              </w:rPr>
            </w:rPrChange>
          </w:rPr>
          <w:delText xml:space="preserve"> ha</w:delText>
        </w:r>
      </w:del>
      <w:del w:id="268" w:author="Nicole" w:date="2018-07-12T16:15:00Z">
        <w:r w:rsidRPr="00397CE8" w:rsidDel="009347E3">
          <w:rPr>
            <w:rFonts w:ascii="Times New Roman" w:eastAsia="Calibri" w:hAnsi="Times New Roman" w:cs="Times New Roman"/>
            <w:highlight w:val="yellow"/>
            <w:rPrChange w:id="269" w:author="Nicole" w:date="2018-08-07T18:41:00Z">
              <w:rPr>
                <w:rFonts w:ascii="Times New Roman" w:eastAsia="Calibri" w:hAnsi="Times New Roman" w:cs="Times New Roman"/>
              </w:rPr>
            </w:rPrChange>
          </w:rPr>
          <w:delText>ve</w:delText>
        </w:r>
      </w:del>
      <w:del w:id="270" w:author="Nicole" w:date="2018-08-07T12:22:00Z">
        <w:r w:rsidRPr="00397CE8" w:rsidDel="00DD6FC1">
          <w:rPr>
            <w:rFonts w:ascii="Times New Roman" w:eastAsia="Calibri" w:hAnsi="Times New Roman" w:cs="Times New Roman"/>
            <w:highlight w:val="yellow"/>
            <w:rPrChange w:id="271" w:author="Nicole" w:date="2018-08-07T18:41:00Z">
              <w:rPr>
                <w:rFonts w:ascii="Times New Roman" w:eastAsia="Calibri" w:hAnsi="Times New Roman" w:cs="Times New Roman"/>
              </w:rPr>
            </w:rPrChange>
          </w:rPr>
          <w:delText xml:space="preserve"> compromised this resilience </w:delText>
        </w:r>
        <w:r w:rsidRPr="00397CE8" w:rsidDel="00DD6FC1">
          <w:rPr>
            <w:rFonts w:ascii="Times New Roman" w:eastAsia="Calibri" w:hAnsi="Times New Roman" w:cs="Times New Roman"/>
            <w:highlight w:val="yellow"/>
            <w:rPrChange w:id="272" w:author="Nicole" w:date="2018-08-07T18:41:00Z">
              <w:rPr>
                <w:rFonts w:ascii="Times New Roman" w:eastAsia="Calibri" w:hAnsi="Times New Roman" w:cs="Times New Roman"/>
              </w:rPr>
            </w:rPrChange>
          </w:rPr>
          <w:fldChar w:fldCharType="begin" w:fldLock="1"/>
        </w:r>
        <w:r w:rsidR="00605415" w:rsidRPr="00397CE8" w:rsidDel="00DD6FC1">
          <w:rPr>
            <w:rFonts w:ascii="Times New Roman" w:eastAsia="Calibri" w:hAnsi="Times New Roman" w:cs="Times New Roman"/>
            <w:highlight w:val="yellow"/>
            <w:rPrChange w:id="273" w:author="Nicole" w:date="2018-08-07T18:41:00Z">
              <w:rPr>
                <w:rFonts w:ascii="Times New Roman" w:eastAsia="Calibri" w:hAnsi="Times New Roman" w:cs="Times New Roman"/>
              </w:rPr>
            </w:rPrChange>
          </w:rPr>
          <w:delInstrText>ADDIN CSL_CITATION {"citationItems":[{"id":"ITEM-1","itemData":{"DOI":"10.1038/nature21707","ISBN":"0028-0836","ISSN":"14764687","PMID":"28300113","abstract":"The Great Barrier Reef is the world's largest reef system, but is being increasingly affected by climate change. Terry Hughes and colleagues examine changes in the geographic footprint of mass bleaching events on the Great Barrier Reef over the last two decades, using aerial and underwater survey data combined with satellite-derived measurements of sea surface temperature. They show that the cumulative footprint of multiple bleaching events has expanded to encompass virtually all of the Great Barrier Reef, reducing the number and size of potential refuges. The 2016 bleaching event proved the most severe, affecting 91% of individual reefs. The authors call for immediate global action to reduce the magnitude of climate warming in order to secure a future for coral reefs.","author":[{"dropping-particle":"","family":"Hughes","given":"Terry P.","non-dropping-particle":"","parse-names":false,"suffix":""},{"dropping-particle":"","family":"Kerry","given":"James T.","non-dropping-particle":"","parse-names":false,"suffix":""},{"dropping-particle":"","family":"Álvarez-Noriega","given":"Mariana","non-dropping-particle":"","parse-names":false,"suffix":""},{"dropping-particle":"","family":"Álvarez-Romero","given":"Jorge G.","non-dropping-particle":"","parse-names":false,"suffix":""},{"dropping-particle":"","family":"Anderson","given":"Kristen D.","non-dropping-particle":"","parse-names":false,"suffix":""},{"dropping-particle":"","family":"Baird","given":"Andrew H.","non-dropping-particle":"","parse-names":false,"suffix":""},{"dropping-particle":"","family":"Babcock","given":"Russell C.","non-dropping-particle":"","parse-names":false,"suffix":""},{"dropping-particle":"","family":"Beger","given":"Maria","non-dropping-particle":"","parse-names":false,"suffix":""},{"dropping-particle":"","family":"Bellwood","given":"David R.","non-dropping-particle":"","parse-names":false,"suffix":""},{"dropping-particle":"","family":"Berkelmans","given":"Ray","non-dropping-particle":"","parse-names":false,"suffix":""},{"dropping-particle":"","family":"Bridge","given":"Tom C.","non-dropping-particle":"","parse-names":false,"suffix":""},{"dropping-particle":"","family":"Butler","given":"Ian R.","non-dropping-particle":"","parse-names":false,"suffix":""},{"dropping-particle":"","family":"Byrne","given":"Maria","non-dropping-particle":"","parse-names":false,"suffix":""},{"dropping-particle":"","family":"Cantin","given":"Neal E.","non-dropping-particle":"","parse-names":false,"suffix":""},{"dropping-particle":"","family":"Comeau","given":"Steeve","non-dropping-particle":"","parse-names":false,"suffix":""},{"dropping-particle":"","family":"Connolly","given":"Sean R.","non-dropping-particle":"","parse-names":false,"suffix":""},{"dropping-particle":"","family":"Cumming","given":"Graeme S.","non-dropping-particle":"","parse-names":false,"suffix":""},{"dropping-particle":"","family":"Dalton","given":"Steven J.","non-dropping-particle":"","parse-names":false,"suffix":""},{"dropping-particle":"","family":"Diaz-Pulido","given":"Guillermo","non-dropping-particle":"","parse-names":false,"suffix":""},{"dropping-particle":"","family":"Eakin","given":"C. Mark","non-dropping-particle":"","parse-names":false,"suffix":""},{"dropping-particle":"","family":"Figueira","given":"Will F.","non-dropping-particle":"","parse-names":false,"suffix":""},{"dropping-particle":"","family":"Gilmour","given":"James P.","non-dropping-particle":"","parse-names":false,"suffix":""},{"dropping-particle":"","family":"Harrison","given":"Hugo B.","non-dropping-particle":"","parse-names":false,"suffix":""},{"dropping-particle":"","family":"Heron","given":"Scott F.","non-dropping-particle":"","parse-names":false,"suffix":""},{"dropping-particle":"","family":"Hoey","given":"Andrew S.","non-dropping-particle":"","parse-names":false,"suffix":""},{"dropping-particle":"","family":"Hobbs","given":"Jean Paul A.","non-dropping-particle":"","parse-names":false,"suffix":""},{"dropping-particle":"","family":"Hoogenboom","given":"Mia O.","non-dropping-particle":"","parse-names":false,"suffix":""},{"dropping-particle":"V.","family":"Kennedy","given":"Emma","non-dropping-particle":"","parse-names":false,"suffix":""},{"dropping-particle":"","family":"Kuo","given":"Chao Yang","non-dropping-particle":"","parse-names":false,"suffix":""},{"dropping-particle":"","family":"Lough","given":"Janice M.","non-dropping-particle":"","parse-names":false,"suffix":""},{"dropping-particle":"","family":"Lowe","given":"Ryan J.","non-dropping-particle":"","parse-names":false,"suffix":""},{"dropping-particle":"","family":"Liu","given":"Gang","non-dropping-particle":"","parse-names":false,"suffix":""},{"dropping-particle":"","family":"McCulloch","given":"Malcolm T.","non-dropping-particle":"","parse-names":false,"suffix":""},{"dropping-particle":"","family":"Malcolm","given":"Hamish A.","non-dropping-particle":"","parse-names":false,"suffix":""},{"dropping-particle":"","family":"McWilliam","given":"Michael J.","non-dropping-particle":"","parse-names":false,"suffix":""},{"dropping-particle":"","family":"Pandolfi","given":"John M.","non-dropping-particle":"","parse-names":false,"suffix":""},{"dropping-particle":"","family":"Pears","given":"Rachel J.","non-dropping-particle":"","parse-names":false,"suffix":""},{"dropping-particle":"","family":"Pratchett","given":"Morgan S.","non-dropping-particle":"","parse-names":false,"suffix":""},{"dropping-particle":"","family":"Schoepf","given":"Verena","non-dropping-particle":"","parse-names":false,"suffix":""},{"dropping-particle":"","family":"Simpson","given":"Tristan","non-dropping-particle":"","parse-names":false,"suffix":""},{"dropping-particle":"","family":"Skirving","given":"William J.","non-dropping-particle":"","parse-names":false,"suffix":""},{"dropping-particle":"","family":"Sommer","given":"Brigitte","non-dropping-particle":"","parse-names":false,"suffix":""},{"dropping-particle":"","family":"Torda","given":"Gergely","non-dropping-particle":"","parse-names":false,"suffix":""},{"dropping-particle":"","family":"Wachenfeld","given":"David R.","non-dropping-particle":"","parse-names":false,"suffix":""},{"dropping-particle":"","family":"Willis","given":"Bette L.","non-dropping-particle":"","parse-names":false,"suffix":""},{"dropping-particle":"","family":"Wilson","given":"Shaun K.","non-dropping-particle":"","parse-names":false,"suffix":""}],"container-title":"Nature","id":"ITEM-1","issue":"7645","issued":{"date-parts":[["2017"]]},"page":"373-377","title":"Global warming and recurrent mass bleaching of corals","type":"article-journal","volume":"543"},"uris":["http://www.mendeley.com/documents/?uuid=eae4c81d-d1a6-4b27-b946-a9c9a82c2012"]}],"mendeley":{"formattedCitation":"(Hughes et al., 2017)","plainTextFormattedCitation":"(Hughes et al., 2017)","previouslyFormattedCitation":"(Hughes et al., 2017)"},"properties":{"noteIndex":0},"schema":"https://github.com/citation-style-language/schema/raw/master/csl-citation.json"}</w:delInstrText>
        </w:r>
        <w:r w:rsidRPr="00397CE8" w:rsidDel="00DD6FC1">
          <w:rPr>
            <w:rFonts w:ascii="Times New Roman" w:eastAsia="Calibri" w:hAnsi="Times New Roman" w:cs="Times New Roman"/>
            <w:highlight w:val="yellow"/>
            <w:rPrChange w:id="274" w:author="Nicole" w:date="2018-08-07T18:41:00Z">
              <w:rPr>
                <w:rFonts w:ascii="Times New Roman" w:eastAsia="Calibri" w:hAnsi="Times New Roman" w:cs="Times New Roman"/>
              </w:rPr>
            </w:rPrChange>
          </w:rPr>
          <w:fldChar w:fldCharType="separate"/>
        </w:r>
        <w:r w:rsidRPr="00397CE8" w:rsidDel="00DD6FC1">
          <w:rPr>
            <w:rFonts w:ascii="Times New Roman" w:eastAsia="Calibri" w:hAnsi="Times New Roman" w:cs="Times New Roman"/>
            <w:noProof/>
            <w:highlight w:val="yellow"/>
            <w:rPrChange w:id="275" w:author="Nicole" w:date="2018-08-07T18:41:00Z">
              <w:rPr>
                <w:rFonts w:ascii="Times New Roman" w:eastAsia="Calibri" w:hAnsi="Times New Roman" w:cs="Times New Roman"/>
                <w:noProof/>
              </w:rPr>
            </w:rPrChange>
          </w:rPr>
          <w:delText>(Hughes et al., 2017)</w:delText>
        </w:r>
        <w:r w:rsidRPr="00397CE8" w:rsidDel="00DD6FC1">
          <w:rPr>
            <w:rFonts w:ascii="Times New Roman" w:eastAsia="Calibri" w:hAnsi="Times New Roman" w:cs="Times New Roman"/>
            <w:highlight w:val="yellow"/>
            <w:rPrChange w:id="276" w:author="Nicole" w:date="2018-08-07T18:41:00Z">
              <w:rPr>
                <w:rFonts w:ascii="Times New Roman" w:eastAsia="Calibri" w:hAnsi="Times New Roman" w:cs="Times New Roman"/>
              </w:rPr>
            </w:rPrChange>
          </w:rPr>
          <w:fldChar w:fldCharType="end"/>
        </w:r>
        <w:r w:rsidRPr="00397CE8" w:rsidDel="00DD6FC1">
          <w:rPr>
            <w:rFonts w:ascii="Times New Roman" w:eastAsia="Calibri" w:hAnsi="Times New Roman" w:cs="Times New Roman"/>
            <w:highlight w:val="yellow"/>
            <w:rPrChange w:id="277" w:author="Nicole" w:date="2018-08-07T18:41:00Z">
              <w:rPr>
                <w:rFonts w:ascii="Times New Roman" w:eastAsia="Calibri" w:hAnsi="Times New Roman" w:cs="Times New Roman"/>
              </w:rPr>
            </w:rPrChange>
          </w:rPr>
          <w:delText xml:space="preserve">. </w:delText>
        </w:r>
      </w:del>
    </w:p>
    <w:p w:rsidR="000560AF" w:rsidRPr="00397CE8" w:rsidDel="002222F5" w:rsidRDefault="000560AF" w:rsidP="000560AF">
      <w:pPr>
        <w:spacing w:line="720" w:lineRule="auto"/>
        <w:ind w:firstLine="720"/>
        <w:rPr>
          <w:del w:id="278" w:author="Nicole" w:date="2018-08-07T18:13:00Z"/>
          <w:rFonts w:ascii="Times New Roman" w:eastAsia="Calibri" w:hAnsi="Times New Roman" w:cs="Times New Roman"/>
          <w:highlight w:val="yellow"/>
          <w:rPrChange w:id="279" w:author="Nicole" w:date="2018-08-07T18:41:00Z">
            <w:rPr>
              <w:del w:id="280" w:author="Nicole" w:date="2018-08-07T18:13:00Z"/>
              <w:rFonts w:ascii="Times New Roman" w:eastAsia="Calibri" w:hAnsi="Times New Roman" w:cs="Times New Roman"/>
            </w:rPr>
          </w:rPrChange>
        </w:rPr>
      </w:pPr>
      <w:del w:id="281" w:author="Nicole" w:date="2018-08-07T12:22:00Z">
        <w:r w:rsidRPr="00397CE8" w:rsidDel="00DD6FC1">
          <w:rPr>
            <w:rFonts w:ascii="Times New Roman" w:eastAsia="Calibri" w:hAnsi="Times New Roman" w:cs="Times New Roman"/>
            <w:highlight w:val="yellow"/>
            <w:rPrChange w:id="282" w:author="Nicole" w:date="2018-08-07T18:41:00Z">
              <w:rPr>
                <w:rFonts w:ascii="Times New Roman" w:eastAsia="Calibri" w:hAnsi="Times New Roman" w:cs="Times New Roman"/>
              </w:rPr>
            </w:rPrChange>
          </w:rPr>
          <w:delText xml:space="preserve">Anthropogenic </w:delText>
        </w:r>
      </w:del>
      <w:del w:id="283" w:author="Nicole" w:date="2018-07-12T16:18:00Z">
        <w:r w:rsidRPr="00397CE8" w:rsidDel="009347E3">
          <w:rPr>
            <w:rFonts w:ascii="Times New Roman" w:eastAsia="Calibri" w:hAnsi="Times New Roman" w:cs="Times New Roman"/>
            <w:highlight w:val="yellow"/>
            <w:rPrChange w:id="284" w:author="Nicole" w:date="2018-08-07T18:41:00Z">
              <w:rPr>
                <w:rFonts w:ascii="Times New Roman" w:eastAsia="Calibri" w:hAnsi="Times New Roman" w:cs="Times New Roman"/>
              </w:rPr>
            </w:rPrChange>
          </w:rPr>
          <w:delText>disturbances</w:delText>
        </w:r>
      </w:del>
      <w:del w:id="285" w:author="Nicole" w:date="2018-08-07T12:22:00Z">
        <w:r w:rsidRPr="00397CE8" w:rsidDel="00DD6FC1">
          <w:rPr>
            <w:rFonts w:ascii="Times New Roman" w:eastAsia="Calibri" w:hAnsi="Times New Roman" w:cs="Times New Roman"/>
            <w:highlight w:val="yellow"/>
            <w:rPrChange w:id="286" w:author="Nicole" w:date="2018-08-07T18:41:00Z">
              <w:rPr>
                <w:rFonts w:ascii="Times New Roman" w:eastAsia="Calibri" w:hAnsi="Times New Roman" w:cs="Times New Roman"/>
              </w:rPr>
            </w:rPrChange>
          </w:rPr>
          <w:delText xml:space="preserve"> on coral reefs </w:delText>
        </w:r>
      </w:del>
      <w:del w:id="287" w:author="Nicole" w:date="2018-07-12T16:51:00Z">
        <w:r w:rsidRPr="00397CE8" w:rsidDel="001669DB">
          <w:rPr>
            <w:rFonts w:ascii="Times New Roman" w:eastAsia="Calibri" w:hAnsi="Times New Roman" w:cs="Times New Roman"/>
            <w:highlight w:val="yellow"/>
            <w:rPrChange w:id="288" w:author="Nicole" w:date="2018-08-07T18:41:00Z">
              <w:rPr>
                <w:rFonts w:ascii="Times New Roman" w:eastAsia="Calibri" w:hAnsi="Times New Roman" w:cs="Times New Roman"/>
              </w:rPr>
            </w:rPrChange>
          </w:rPr>
          <w:delText xml:space="preserve">have been shown to </w:delText>
        </w:r>
      </w:del>
      <w:del w:id="289" w:author="Nicole" w:date="2018-08-07T12:22:00Z">
        <w:r w:rsidRPr="00397CE8" w:rsidDel="00DD6FC1">
          <w:rPr>
            <w:rFonts w:ascii="Times New Roman" w:eastAsia="Calibri" w:hAnsi="Times New Roman" w:cs="Times New Roman"/>
            <w:highlight w:val="yellow"/>
            <w:rPrChange w:id="290" w:author="Nicole" w:date="2018-08-07T18:41:00Z">
              <w:rPr>
                <w:rFonts w:ascii="Times New Roman" w:eastAsia="Calibri" w:hAnsi="Times New Roman" w:cs="Times New Roman"/>
              </w:rPr>
            </w:rPrChange>
          </w:rPr>
          <w:delText>alter</w:delText>
        </w:r>
      </w:del>
      <w:del w:id="291" w:author="Nicole" w:date="2018-07-12T16:51:00Z">
        <w:r w:rsidRPr="00397CE8" w:rsidDel="001669DB">
          <w:rPr>
            <w:rFonts w:ascii="Times New Roman" w:eastAsia="Calibri" w:hAnsi="Times New Roman" w:cs="Times New Roman"/>
            <w:highlight w:val="yellow"/>
            <w:rPrChange w:id="292" w:author="Nicole" w:date="2018-08-07T18:41:00Z">
              <w:rPr>
                <w:rFonts w:ascii="Times New Roman" w:eastAsia="Calibri" w:hAnsi="Times New Roman" w:cs="Times New Roman"/>
              </w:rPr>
            </w:rPrChange>
          </w:rPr>
          <w:delText xml:space="preserve"> the</w:delText>
        </w:r>
      </w:del>
      <w:del w:id="293" w:author="Nicole" w:date="2018-08-07T12:22:00Z">
        <w:r w:rsidRPr="00397CE8" w:rsidDel="00DD6FC1">
          <w:rPr>
            <w:rFonts w:ascii="Times New Roman" w:eastAsia="Calibri" w:hAnsi="Times New Roman" w:cs="Times New Roman"/>
            <w:highlight w:val="yellow"/>
            <w:rPrChange w:id="294" w:author="Nicole" w:date="2018-08-07T18:41:00Z">
              <w:rPr>
                <w:rFonts w:ascii="Times New Roman" w:eastAsia="Calibri" w:hAnsi="Times New Roman" w:cs="Times New Roman"/>
              </w:rPr>
            </w:rPrChange>
          </w:rPr>
          <w:delText xml:space="preserve"> community dynamics of these ecosystems</w:delText>
        </w:r>
      </w:del>
      <w:del w:id="295" w:author="Nicole" w:date="2018-08-07T18:13:00Z">
        <w:r w:rsidRPr="00397CE8" w:rsidDel="002222F5">
          <w:rPr>
            <w:rFonts w:ascii="Times New Roman" w:eastAsia="Calibri" w:hAnsi="Times New Roman" w:cs="Times New Roman"/>
            <w:highlight w:val="yellow"/>
            <w:rPrChange w:id="296" w:author="Nicole" w:date="2018-08-07T18:41:00Z">
              <w:rPr>
                <w:rFonts w:ascii="Times New Roman" w:eastAsia="Calibri" w:hAnsi="Times New Roman" w:cs="Times New Roman"/>
              </w:rPr>
            </w:rPrChange>
          </w:rPr>
          <w:delText xml:space="preserve">. Due to persistent high temperatures in Australian waters, four times more reefs experienced extreme bleaching (&gt;60% bleached) in 2016 than in 2002 </w:delText>
        </w:r>
        <w:r w:rsidRPr="00397CE8" w:rsidDel="002222F5">
          <w:rPr>
            <w:rFonts w:ascii="Times New Roman" w:eastAsia="Calibri" w:hAnsi="Times New Roman" w:cs="Times New Roman"/>
            <w:highlight w:val="yellow"/>
            <w:rPrChange w:id="297" w:author="Nicole" w:date="2018-08-07T18:41:00Z">
              <w:rPr>
                <w:rFonts w:ascii="Times New Roman" w:eastAsia="Calibri" w:hAnsi="Times New Roman" w:cs="Times New Roman"/>
              </w:rPr>
            </w:rPrChange>
          </w:rPr>
          <w:fldChar w:fldCharType="begin" w:fldLock="1"/>
        </w:r>
        <w:r w:rsidR="00605415" w:rsidRPr="00397CE8" w:rsidDel="002222F5">
          <w:rPr>
            <w:rFonts w:ascii="Times New Roman" w:eastAsia="Calibri" w:hAnsi="Times New Roman" w:cs="Times New Roman"/>
            <w:highlight w:val="yellow"/>
            <w:rPrChange w:id="298" w:author="Nicole" w:date="2018-08-07T18:41:00Z">
              <w:rPr>
                <w:rFonts w:ascii="Times New Roman" w:eastAsia="Calibri" w:hAnsi="Times New Roman" w:cs="Times New Roman"/>
              </w:rPr>
            </w:rPrChange>
          </w:rPr>
          <w:delInstrText>ADDIN CSL_CITATION {"citationItems":[{"id":"ITEM-1","itemData":{"DOI":"10.1038/nature21707","ISBN":"0028-0836","ISSN":"14764687","PMID":"28300113","abstract":"The Great Barrier Reef is the world's largest reef system, but is being increasingly affected by climate change. Terry Hughes and colleagues examine changes in the geographic footprint of mass bleaching events on the Great Barrier Reef over the last two decades, using aerial and underwater survey data combined with satellite-derived measurements of sea surface temperature. They show that the cumulative footprint of multiple bleaching events has expanded to encompass virtually all of the Great Barrier Reef, reducing the number and size of potential refuges. The 2016 bleaching event proved the most severe, affecting 91% of individual reefs. The authors call for immediate global action to reduce the magnitude of climate warming in order to secure a future for coral reefs.","author":[{"dropping-particle":"","family":"Hughes","given":"Terry P.","non-dropping-particle":"","parse-names":false,"suffix":""},{"dropping-particle":"","family":"Kerry","given":"James T.","non-dropping-particle":"","parse-names":false,"suffix":""},{"dropping-particle":"","family":"Álvarez-Noriega","given":"Mariana","non-dropping-particle":"","parse-names":false,"suffix":""},{"dropping-particle":"","family":"Álvarez-Romero","given":"Jorge G.","non-dropping-particle":"","parse-names":false,"suffix":""},{"dropping-particle":"","family":"Anderson","given":"Kristen D.","non-dropping-particle":"","parse-names":false,"suffix":""},{"dropping-particle":"","family":"Baird","given":"Andrew H.","non-dropping-particle":"","parse-names":false,"suffix":""},{"dropping-particle":"","family":"Babcock","given":"Russell C.","non-dropping-particle":"","parse-names":false,"suffix":""},{"dropping-particle":"","family":"Beger","given":"Maria","non-dropping-particle":"","parse-names":false,"suffix":""},{"dropping-particle":"","family":"Bellwood","given":"David R.","non-dropping-particle":"","parse-names":false,"suffix":""},{"dropping-particle":"","family":"Berkelmans","given":"Ray","non-dropping-particle":"","parse-names":false,"suffix":""},{"dropping-particle":"","family":"Bridge","given":"Tom C.","non-dropping-particle":"","parse-names":false,"suffix":""},{"dropping-particle":"","family":"Butler","given":"Ian R.","non-dropping-particle":"","parse-names":false,"suffix":""},{"dropping-particle":"","family":"Byrne","given":"Maria","non-dropping-particle":"","parse-names":false,"suffix":""},{"dropping-particle":"","family":"Cantin","given":"Neal E.","non-dropping-particle":"","parse-names":false,"suffix":""},{"dropping-particle":"","family":"Comeau","given":"Steeve","non-dropping-particle":"","parse-names":false,"suffix":""},{"dropping-particle":"","family":"Connolly","given":"Sean R.","non-dropping-particle":"","parse-names":false,"suffix":""},{"dropping-particle":"","family":"Cumming","given":"Graeme S.","non-dropping-particle":"","parse-names":false,"suffix":""},{"dropping-particle":"","family":"Dalton","given":"Steven J.","non-dropping-particle":"","parse-names":false,"suffix":""},{"dropping-particle":"","family":"Diaz-Pulido","given":"Guillermo","non-dropping-particle":"","parse-names":false,"suffix":""},{"dropping-particle":"","family":"Eakin","given":"C. Mark","non-dropping-particle":"","parse-names":false,"suffix":""},{"dropping-particle":"","family":"Figueira","given":"Will F.","non-dropping-particle":"","parse-names":false,"suffix":""},{"dropping-particle":"","family":"Gilmour","given":"James P.","non-dropping-particle":"","parse-names":false,"suffix":""},{"dropping-particle":"","family":"Harrison","given":"Hugo B.","non-dropping-particle":"","parse-names":false,"suffix":""},{"dropping-particle":"","family":"Heron","given":"Scott F.","non-dropping-particle":"","parse-names":false,"suffix":""},{"dropping-particle":"","family":"Hoey","given":"Andrew S.","non-dropping-particle":"","parse-names":false,"suffix":""},{"dropping-particle":"","family":"Hobbs","given":"Jean Paul A.","non-dropping-particle":"","parse-names":false,"suffix":""},{"dropping-particle":"","family":"Hoogenboom","given":"Mia O.","non-dropping-particle":"","parse-names":false,"suffix":""},{"dropping-particle":"V.","family":"Kennedy","given":"Emma","non-dropping-particle":"","parse-names":false,"suffix":""},{"dropping-particle":"","family":"Kuo","given":"Chao Yang","non-dropping-particle":"","parse-names":false,"suffix":""},{"dropping-particle":"","family":"Lough","given":"Janice M.","non-dropping-particle":"","parse-names":false,"suffix":""},{"dropping-particle":"","family":"Lowe","given":"Ryan J.","non-dropping-particle":"","parse-names":false,"suffix":""},{"dropping-particle":"","family":"Liu","given":"Gang","non-dropping-particle":"","parse-names":false,"suffix":""},{"dropping-particle":"","family":"McCulloch","given":"Malcolm T.","non-dropping-particle":"","parse-names":false,"suffix":""},{"dropping-particle":"","family":"Malcolm","given":"Hamish A.","non-dropping-particle":"","parse-names":false,"suffix":""},{"dropping-particle":"","family":"McWilliam","given":"Michael J.","non-dropping-particle":"","parse-names":false,"suffix":""},{"dropping-particle":"","family":"Pandolfi","given":"John M.","non-dropping-particle":"","parse-names":false,"suffix":""},{"dropping-particle":"","family":"Pears","given":"Rachel J.","non-dropping-particle":"","parse-names":false,"suffix":""},{"dropping-particle":"","family":"Pratchett","given":"Morgan S.","non-dropping-particle":"","parse-names":false,"suffix":""},{"dropping-particle":"","family":"Schoepf","given":"Verena","non-dropping-particle":"","parse-names":false,"suffix":""},{"dropping-particle":"","family":"Simpson","given":"Tristan","non-dropping-particle":"","parse-names":false,"suffix":""},{"dropping-particle":"","family":"Skirving","given":"William J.","non-dropping-particle":"","parse-names":false,"suffix":""},{"dropping-particle":"","family":"Sommer","given":"Brigitte","non-dropping-particle":"","parse-names":false,"suffix":""},{"dropping-particle":"","family":"Torda","given":"Gergely","non-dropping-particle":"","parse-names":false,"suffix":""},{"dropping-particle":"","family":"Wachenfeld","given":"David R.","non-dropping-particle":"","parse-names":false,"suffix":""},{"dropping-particle":"","family":"Willis","given":"Bette L.","non-dropping-particle":"","parse-names":false,"suffix":""},{"dropping-particle":"","family":"Wilson","given":"Shaun K.","non-dropping-particle":"","parse-names":false,"suffix":""}],"container-title":"Nature","id":"ITEM-1","issue":"7645","issued":{"date-parts":[["2017"]]},"page":"373-377","title":"Global warming and recurrent mass bleaching of corals","type":"article-journal","volume":"543"},"uris":["http://www.mendeley.com/documents/?uuid=eae4c81d-d1a6-4b27-b946-a9c9a82c2012"]}],"mendeley":{"formattedCitation":"(Hughes et al., 2017)","plainTextFormattedCitation":"(Hughes et al., 2017)","previouslyFormattedCitation":"(Hughes et al., 2017)"},"properties":{"noteIndex":0},"schema":"https://github.com/citation-style-language/schema/raw/master/csl-citation.json"}</w:delInstrText>
        </w:r>
        <w:r w:rsidRPr="00397CE8" w:rsidDel="002222F5">
          <w:rPr>
            <w:rFonts w:ascii="Times New Roman" w:eastAsia="Calibri" w:hAnsi="Times New Roman" w:cs="Times New Roman"/>
            <w:highlight w:val="yellow"/>
            <w:rPrChange w:id="299" w:author="Nicole" w:date="2018-08-07T18:41:00Z">
              <w:rPr>
                <w:rFonts w:ascii="Times New Roman" w:eastAsia="Calibri" w:hAnsi="Times New Roman" w:cs="Times New Roman"/>
              </w:rPr>
            </w:rPrChange>
          </w:rPr>
          <w:fldChar w:fldCharType="separate"/>
        </w:r>
        <w:r w:rsidRPr="00397CE8" w:rsidDel="002222F5">
          <w:rPr>
            <w:rFonts w:ascii="Times New Roman" w:eastAsia="Calibri" w:hAnsi="Times New Roman" w:cs="Times New Roman"/>
            <w:noProof/>
            <w:highlight w:val="yellow"/>
            <w:rPrChange w:id="300" w:author="Nicole" w:date="2018-08-07T18:41:00Z">
              <w:rPr>
                <w:rFonts w:ascii="Times New Roman" w:eastAsia="Calibri" w:hAnsi="Times New Roman" w:cs="Times New Roman"/>
                <w:noProof/>
              </w:rPr>
            </w:rPrChange>
          </w:rPr>
          <w:delText>(Hughes et al., 2017)</w:delText>
        </w:r>
        <w:r w:rsidRPr="00397CE8" w:rsidDel="002222F5">
          <w:rPr>
            <w:rFonts w:ascii="Times New Roman" w:eastAsia="Calibri" w:hAnsi="Times New Roman" w:cs="Times New Roman"/>
            <w:highlight w:val="yellow"/>
            <w:rPrChange w:id="301" w:author="Nicole" w:date="2018-08-07T18:41:00Z">
              <w:rPr>
                <w:rFonts w:ascii="Times New Roman" w:eastAsia="Calibri" w:hAnsi="Times New Roman" w:cs="Times New Roman"/>
              </w:rPr>
            </w:rPrChange>
          </w:rPr>
          <w:fldChar w:fldCharType="end"/>
        </w:r>
        <w:r w:rsidRPr="00397CE8" w:rsidDel="002222F5">
          <w:rPr>
            <w:rFonts w:ascii="Times New Roman" w:eastAsia="Calibri" w:hAnsi="Times New Roman" w:cs="Times New Roman"/>
            <w:highlight w:val="yellow"/>
            <w:rPrChange w:id="302" w:author="Nicole" w:date="2018-08-07T18:41:00Z">
              <w:rPr>
                <w:rFonts w:ascii="Times New Roman" w:eastAsia="Calibri" w:hAnsi="Times New Roman" w:cs="Times New Roman"/>
              </w:rPr>
            </w:rPrChange>
          </w:rPr>
          <w:delText xml:space="preserve">. Overharvesting in Indonesian reefs has led to declines in populations of economically and ecologically important fishes and invertebrates, including giant clams, as well as a 10% decrease in live cover from 1997-2006 </w:delText>
        </w:r>
        <w:r w:rsidRPr="00397CE8" w:rsidDel="002222F5">
          <w:rPr>
            <w:rFonts w:ascii="Times New Roman" w:eastAsia="Calibri" w:hAnsi="Times New Roman" w:cs="Times New Roman"/>
            <w:highlight w:val="yellow"/>
            <w:rPrChange w:id="303" w:author="Nicole" w:date="2018-08-07T18:41:00Z">
              <w:rPr>
                <w:rFonts w:ascii="Times New Roman" w:eastAsia="Calibri" w:hAnsi="Times New Roman" w:cs="Times New Roman"/>
              </w:rPr>
            </w:rPrChange>
          </w:rPr>
          <w:fldChar w:fldCharType="begin" w:fldLock="1"/>
        </w:r>
        <w:r w:rsidR="00605415" w:rsidRPr="00397CE8" w:rsidDel="002222F5">
          <w:rPr>
            <w:rFonts w:ascii="Times New Roman" w:eastAsia="Calibri" w:hAnsi="Times New Roman" w:cs="Times New Roman"/>
            <w:highlight w:val="yellow"/>
            <w:rPrChange w:id="304" w:author="Nicole" w:date="2018-08-07T18:41:00Z">
              <w:rPr>
                <w:rFonts w:ascii="Times New Roman" w:eastAsia="Calibri" w:hAnsi="Times New Roman" w:cs="Times New Roman"/>
              </w:rPr>
            </w:rPrChange>
          </w:rPr>
          <w:delInstrText>ADDIN CSL_CITATION {"citationItems":[{"id":"ITEM-1","itemData":{"abstract":"Reef Check is a coral reef monitoring method which has now been used for a decade in Indonesia. From this first decade of RC surveys in Indonesia from 1997-2006, we can say that overall the hard coral cover (Hard Coral) which is used as an indicator of coral reef health is in the Average category (26-50%), with a downwards trend. The percentage live cover varies from 40.90% to 56.96% with the highest percentage recorded in 2000 and the lowest in 1999. Conversely, the non-living (abiotic) cover was lowest in 2000 and highest in 1999. Butterfly fish are one of the indicators used to assess the pressure from collection for the marine aquarium trade, and there is a slight downward trend in the annual average abundance. Whereas for fish used as indicators of the live reef fish trade and overfishing the figures indicate very heavy fishing pressure, indeed for Barramundi Cod and Humphead Wrasse the figures per transect per year vary from none to one. Invertebrate data are used to describe four aspects; collection for the marine aquarium trade, overfishing, over harvesting and coral predator population explosions. The abundance of organisms used as indicators of the marine aquarium trade tended to increase, whereas the abundance of organisms used as indicators of overfishing and over harvesting show a significant downward trend. The crow of thorns starfish (COTS) Acanthaster plancii which is an indicator of coral predation was recorded at minimal population levels. Overall, the impacts which cause mechanical damage to coral reefs and the level of trash didn't show any clear increasing or decreasing trend. The majority of coral damage was not very serious (level 1) and on average the highest level of damage was caused by anchoring and other boating activities, whereas trash was also at the same level (level 1) and the majority of impacts were classified as \"other\". In conclusion, we are aware that the pressure on our coral reefs is increasing in line with development and resource use across Indonesia. If we are to preserve our coral reefs and their resources which should benefit us all, now and in the future, it is imperative that we build partnerships and each play our part in the wise management of this valuable ecosystem. Best","author":[{"dropping-particle":"","family":"Habibi","given":"Abdullah","non-dropping-particle":"","parse-names":false,"suffix":""},{"dropping-particle":"","family":"Setiasih","given":"Naneng","non-dropping-particle":"","parse-names":false,"suffix":""},{"dropping-particle":"","family":"Sartin","given":"Jensi","non-dropping-particle":"","parse-names":false,"suffix":""}],"id":"ITEM-1","issued":{"date-parts":[["2007"]]},"title":"A decade of reef check monitoring: Indonesian coral reefs, condition and trends","type":"article-journal"},"uris":["http://www.mendeley.com/documents/?uuid=83261826-b25d-3e59-b3a0-4c92589aafb6"]}],"mendeley":{"formattedCitation":"(Habibi, Setiasih, &amp; Sartin, 2007)","plainTextFormattedCitation":"(Habibi, Setiasih, &amp; Sartin, 2007)","previouslyFormattedCitation":"(Habibi, Setiasih, &amp; Sartin, 2007)"},"properties":{"noteIndex":0},"schema":"https://github.com/citation-style-language/schema/raw/master/csl-citation.json"}</w:delInstrText>
        </w:r>
        <w:r w:rsidRPr="00397CE8" w:rsidDel="002222F5">
          <w:rPr>
            <w:rFonts w:ascii="Times New Roman" w:eastAsia="Calibri" w:hAnsi="Times New Roman" w:cs="Times New Roman"/>
            <w:highlight w:val="yellow"/>
            <w:rPrChange w:id="305" w:author="Nicole" w:date="2018-08-07T18:41:00Z">
              <w:rPr>
                <w:rFonts w:ascii="Times New Roman" w:eastAsia="Calibri" w:hAnsi="Times New Roman" w:cs="Times New Roman"/>
              </w:rPr>
            </w:rPrChange>
          </w:rPr>
          <w:fldChar w:fldCharType="separate"/>
        </w:r>
        <w:r w:rsidRPr="00397CE8" w:rsidDel="002222F5">
          <w:rPr>
            <w:rFonts w:ascii="Times New Roman" w:eastAsia="Calibri" w:hAnsi="Times New Roman" w:cs="Times New Roman"/>
            <w:noProof/>
            <w:highlight w:val="yellow"/>
            <w:rPrChange w:id="306" w:author="Nicole" w:date="2018-08-07T18:41:00Z">
              <w:rPr>
                <w:rFonts w:ascii="Times New Roman" w:eastAsia="Calibri" w:hAnsi="Times New Roman" w:cs="Times New Roman"/>
                <w:noProof/>
              </w:rPr>
            </w:rPrChange>
          </w:rPr>
          <w:delText>(Habibi, Setiasih, &amp; Sartin, 2007)</w:delText>
        </w:r>
        <w:r w:rsidRPr="00397CE8" w:rsidDel="002222F5">
          <w:rPr>
            <w:rFonts w:ascii="Times New Roman" w:eastAsia="Calibri" w:hAnsi="Times New Roman" w:cs="Times New Roman"/>
            <w:highlight w:val="yellow"/>
            <w:rPrChange w:id="307" w:author="Nicole" w:date="2018-08-07T18:41:00Z">
              <w:rPr>
                <w:rFonts w:ascii="Times New Roman" w:eastAsia="Calibri" w:hAnsi="Times New Roman" w:cs="Times New Roman"/>
              </w:rPr>
            </w:rPrChange>
          </w:rPr>
          <w:fldChar w:fldCharType="end"/>
        </w:r>
        <w:r w:rsidRPr="00397CE8" w:rsidDel="002222F5">
          <w:rPr>
            <w:rFonts w:ascii="Times New Roman" w:eastAsia="Calibri" w:hAnsi="Times New Roman" w:cs="Times New Roman"/>
            <w:highlight w:val="yellow"/>
            <w:rPrChange w:id="308" w:author="Nicole" w:date="2018-08-07T18:41:00Z">
              <w:rPr>
                <w:rFonts w:ascii="Times New Roman" w:eastAsia="Calibri" w:hAnsi="Times New Roman" w:cs="Times New Roman"/>
              </w:rPr>
            </w:rPrChange>
          </w:rPr>
          <w:delText xml:space="preserve">. Increased sedimentation rates in Jamaica have led to a decrease in the volume of sponges in coral reefs </w:delText>
        </w:r>
        <w:r w:rsidRPr="00397CE8" w:rsidDel="002222F5">
          <w:rPr>
            <w:rFonts w:ascii="Times New Roman" w:eastAsia="Calibri" w:hAnsi="Times New Roman" w:cs="Times New Roman"/>
            <w:highlight w:val="yellow"/>
            <w:rPrChange w:id="309" w:author="Nicole" w:date="2018-08-07T18:41:00Z">
              <w:rPr>
                <w:rFonts w:ascii="Times New Roman" w:eastAsia="Calibri" w:hAnsi="Times New Roman" w:cs="Times New Roman"/>
              </w:rPr>
            </w:rPrChange>
          </w:rPr>
          <w:fldChar w:fldCharType="begin" w:fldLock="1"/>
        </w:r>
        <w:r w:rsidR="00605415" w:rsidRPr="00397CE8" w:rsidDel="002222F5">
          <w:rPr>
            <w:rFonts w:ascii="Times New Roman" w:eastAsia="Calibri" w:hAnsi="Times New Roman" w:cs="Times New Roman"/>
            <w:highlight w:val="yellow"/>
            <w:rPrChange w:id="310" w:author="Nicole" w:date="2018-08-07T18:41:00Z">
              <w:rPr>
                <w:rFonts w:ascii="Times New Roman" w:eastAsia="Calibri" w:hAnsi="Times New Roman" w:cs="Times New Roman"/>
              </w:rPr>
            </w:rPrChange>
          </w:rPr>
          <w:delInstrText>ADDIN CSL_CITATION {"citationItems":[{"id":"ITEM-1","itemData":{"DOI":"10.1016/j.marpolbul.2015.05.014","abstract":"Over the past decade, development along the northern coast of Jamaica has accelerated, resulting in ele- vated levels of sedimentation on adjacent reefs. To understand the effects of this development on sponge community dynamics, we conducted surveys at three locations with varying degrees of adjacent coastal development to quantify species richness, abundance and diversity at two depths (8–10mand 15–18 m). Sediment accumulation rate, total suspended solids and other water quality parameters were also quan- tified. The sponge community at the location with the least coastal development and anthropogenic influ- ence was often significantly different from the other two locations, and exhibited higher sponge abundance, richness, and diversity. Sponge community composition and size distribution were statisti- cally different among locations. This study provides correlative evidence that coastal development affects aspects of sponge community ecology, although the precise mechanisms are still unclear.","author":[{"dropping-particle":"","family":"Stubler","given":"Amber D","non-dropping-particle":"","parse-names":false,"suffix":""},{"dropping-particle":"","family":"Duckworth","given":"Alan R","non-dropping-particle":"","parse-names":false,"suffix":""},{"dropping-particle":"","family":"Peterson","given":"Bradley J","non-dropping-particle":"","parse-names":false,"suffix":""}],"container-title":"Marine Pollution Bulletin","id":"ITEM-1","issued":{"date-parts":[["2015"]]},"note":"This study quantified sponge richness, abundance, and diversity at sites with varying levels of anthropogenic disturbance (sedimentation). All metrics were higher at the site with less disturbance.","page":"261-270","title":"The effects of coastal development on sponge abundance, diversity, and community composition on Jamaican coral reefs","type":"article-journal","volume":"96"},"uris":["http://www.mendeley.com/documents/?uuid=311c1301-2fff-3749-84d2-49cda2f259ef"]}],"mendeley":{"formattedCitation":"(Stubler, Duckworth, &amp; Peterson, 2015)","plainTextFormattedCitation":"(Stubler, Duckworth, &amp; Peterson, 2015)","previouslyFormattedCitation":"(Stubler, Duckworth, &amp; Peterson, 2015)"},"properties":{"noteIndex":0},"schema":"https://github.com/citation-style-language/schema/raw/master/csl-citation.json"}</w:delInstrText>
        </w:r>
        <w:r w:rsidRPr="00397CE8" w:rsidDel="002222F5">
          <w:rPr>
            <w:rFonts w:ascii="Times New Roman" w:eastAsia="Calibri" w:hAnsi="Times New Roman" w:cs="Times New Roman"/>
            <w:highlight w:val="yellow"/>
            <w:rPrChange w:id="311" w:author="Nicole" w:date="2018-08-07T18:41:00Z">
              <w:rPr>
                <w:rFonts w:ascii="Times New Roman" w:eastAsia="Calibri" w:hAnsi="Times New Roman" w:cs="Times New Roman"/>
              </w:rPr>
            </w:rPrChange>
          </w:rPr>
          <w:fldChar w:fldCharType="separate"/>
        </w:r>
        <w:r w:rsidRPr="00397CE8" w:rsidDel="002222F5">
          <w:rPr>
            <w:rFonts w:ascii="Times New Roman" w:eastAsia="Calibri" w:hAnsi="Times New Roman" w:cs="Times New Roman"/>
            <w:noProof/>
            <w:highlight w:val="yellow"/>
            <w:rPrChange w:id="312" w:author="Nicole" w:date="2018-08-07T18:41:00Z">
              <w:rPr>
                <w:rFonts w:ascii="Times New Roman" w:eastAsia="Calibri" w:hAnsi="Times New Roman" w:cs="Times New Roman"/>
                <w:noProof/>
              </w:rPr>
            </w:rPrChange>
          </w:rPr>
          <w:delText>(Stubler, Duckworth, &amp; Peterson, 2015)</w:delText>
        </w:r>
        <w:r w:rsidRPr="00397CE8" w:rsidDel="002222F5">
          <w:rPr>
            <w:rFonts w:ascii="Times New Roman" w:eastAsia="Calibri" w:hAnsi="Times New Roman" w:cs="Times New Roman"/>
            <w:highlight w:val="yellow"/>
            <w:rPrChange w:id="313" w:author="Nicole" w:date="2018-08-07T18:41:00Z">
              <w:rPr>
                <w:rFonts w:ascii="Times New Roman" w:eastAsia="Calibri" w:hAnsi="Times New Roman" w:cs="Times New Roman"/>
              </w:rPr>
            </w:rPrChange>
          </w:rPr>
          <w:fldChar w:fldCharType="end"/>
        </w:r>
        <w:r w:rsidRPr="00397CE8" w:rsidDel="002222F5">
          <w:rPr>
            <w:rFonts w:ascii="Times New Roman" w:eastAsia="Calibri" w:hAnsi="Times New Roman" w:cs="Times New Roman"/>
            <w:highlight w:val="yellow"/>
            <w:rPrChange w:id="314" w:author="Nicole" w:date="2018-08-07T18:41:00Z">
              <w:rPr>
                <w:rFonts w:ascii="Times New Roman" w:eastAsia="Calibri" w:hAnsi="Times New Roman" w:cs="Times New Roman"/>
              </w:rPr>
            </w:rPrChange>
          </w:rPr>
          <w:delText>.</w:delText>
        </w:r>
      </w:del>
    </w:p>
    <w:p w:rsidR="000560AF" w:rsidRPr="00397CE8" w:rsidDel="00397CE8" w:rsidRDefault="000560AF" w:rsidP="000560AF">
      <w:pPr>
        <w:spacing w:line="720" w:lineRule="auto"/>
        <w:ind w:firstLine="720"/>
        <w:rPr>
          <w:del w:id="315" w:author="Nicole" w:date="2018-08-07T18:40:00Z"/>
          <w:rFonts w:ascii="Times New Roman" w:eastAsia="Calibri" w:hAnsi="Times New Roman" w:cs="Times New Roman"/>
          <w:highlight w:val="yellow"/>
          <w:rPrChange w:id="316" w:author="Nicole" w:date="2018-08-07T18:41:00Z">
            <w:rPr>
              <w:del w:id="317" w:author="Nicole" w:date="2018-08-07T18:40:00Z"/>
              <w:rFonts w:ascii="Times New Roman" w:eastAsia="Calibri" w:hAnsi="Times New Roman" w:cs="Times New Roman"/>
            </w:rPr>
          </w:rPrChange>
        </w:rPr>
      </w:pPr>
      <w:del w:id="318" w:author="Nicole" w:date="2018-08-07T18:22:00Z">
        <w:r w:rsidRPr="00397CE8" w:rsidDel="00297EA0">
          <w:rPr>
            <w:rFonts w:ascii="Times New Roman" w:eastAsia="Calibri" w:hAnsi="Times New Roman" w:cs="Times New Roman"/>
            <w:highlight w:val="yellow"/>
            <w:rPrChange w:id="319" w:author="Nicole" w:date="2018-08-07T18:41:00Z">
              <w:rPr>
                <w:rFonts w:ascii="Times New Roman" w:eastAsia="Calibri" w:hAnsi="Times New Roman" w:cs="Times New Roman"/>
              </w:rPr>
            </w:rPrChange>
          </w:rPr>
          <w:delText xml:space="preserve">One approach to study the consequences of anthropogenic </w:delText>
        </w:r>
      </w:del>
      <w:del w:id="320" w:author="Nicole" w:date="2018-07-12T16:18:00Z">
        <w:r w:rsidRPr="00397CE8" w:rsidDel="009347E3">
          <w:rPr>
            <w:rFonts w:ascii="Times New Roman" w:eastAsia="Calibri" w:hAnsi="Times New Roman" w:cs="Times New Roman"/>
            <w:highlight w:val="yellow"/>
            <w:rPrChange w:id="321" w:author="Nicole" w:date="2018-08-07T18:41:00Z">
              <w:rPr>
                <w:rFonts w:ascii="Times New Roman" w:eastAsia="Calibri" w:hAnsi="Times New Roman" w:cs="Times New Roman"/>
              </w:rPr>
            </w:rPrChange>
          </w:rPr>
          <w:delText>disturbance</w:delText>
        </w:r>
      </w:del>
      <w:del w:id="322" w:author="Nicole" w:date="2018-08-07T18:22:00Z">
        <w:r w:rsidRPr="00397CE8" w:rsidDel="00297EA0">
          <w:rPr>
            <w:rFonts w:ascii="Times New Roman" w:eastAsia="Calibri" w:hAnsi="Times New Roman" w:cs="Times New Roman"/>
            <w:highlight w:val="yellow"/>
            <w:rPrChange w:id="323" w:author="Nicole" w:date="2018-08-07T18:41:00Z">
              <w:rPr>
                <w:rFonts w:ascii="Times New Roman" w:eastAsia="Calibri" w:hAnsi="Times New Roman" w:cs="Times New Roman"/>
              </w:rPr>
            </w:rPrChange>
          </w:rPr>
          <w:delText xml:space="preserve"> is to focus on foundation species; spatially dominant organisms that establish and maintain biodiversity by filling multiple functional roles </w:delText>
        </w:r>
        <w:r w:rsidRPr="00397CE8" w:rsidDel="00297EA0">
          <w:rPr>
            <w:rFonts w:ascii="Times New Roman" w:eastAsia="Calibri" w:hAnsi="Times New Roman" w:cs="Times New Roman"/>
            <w:highlight w:val="yellow"/>
            <w:rPrChange w:id="324" w:author="Nicole" w:date="2018-08-07T18:41:00Z">
              <w:rPr>
                <w:rFonts w:ascii="Times New Roman" w:eastAsia="Calibri" w:hAnsi="Times New Roman" w:cs="Times New Roman"/>
              </w:rPr>
            </w:rPrChange>
          </w:rPr>
          <w:fldChar w:fldCharType="begin" w:fldLock="1"/>
        </w:r>
        <w:r w:rsidR="00605415" w:rsidRPr="00397CE8" w:rsidDel="00297EA0">
          <w:rPr>
            <w:rFonts w:ascii="Times New Roman" w:eastAsia="Calibri" w:hAnsi="Times New Roman" w:cs="Times New Roman"/>
            <w:highlight w:val="yellow"/>
            <w:rPrChange w:id="325" w:author="Nicole" w:date="2018-08-07T18:41:00Z">
              <w:rPr>
                <w:rFonts w:ascii="Times New Roman" w:eastAsia="Calibri" w:hAnsi="Times New Roman" w:cs="Times New Roman"/>
              </w:rPr>
            </w:rPrChange>
          </w:rPr>
          <w:delInstrText>ADDIN CSL_CITATION {"citationItems":[{"id":"ITEM-1","itemData":{"DOI":"10.1525/bio.2011.61.10.8","author":[{"dropping-particle":"","family":"Angelini","given":"Christine","non-dropping-particle":"","parse-names":false,"suffix":""},{"dropping-particle":"","family":"Altieri","given":"Andrew H","non-dropping-particle":"","parse-names":false,"suffix":""},{"dropping-particle":"","family":"Silliman","given":"Brian R","non-dropping-particle":"","parse-names":false,"suffix":""},{"dropping-particle":"","family":"Bertness","given":"Mark D","non-dropping-particle":"","parse-names":false,"suffix":""}],"id":"ITEM-1","issue":"10","issued":{"date-parts":[["2018"]]},"title":"Interactions among Foundation Species and Their Consequences ­ for Community Organization , Biodiversity , and Conservation","type":"article-journal","volume":"61"},"uris":["http://www.mendeley.com/documents/?uuid=624e3ecd-1d89-4ffd-82ec-1e3e093a990f"]}],"mendeley":{"formattedCitation":"(Angelini, Altieri, Silliman, &amp; Bertness, 2018)","plainTextFormattedCitation":"(Angelini, Altieri, Silliman, &amp; Bertness, 2018)","previouslyFormattedCitation":"(Angelini, Altieri, Silliman, &amp; Bertness, 2018)"},"properties":{"noteIndex":0},"schema":"https://github.com/citation-style-language/schema/raw/master/csl-citation.json"}</w:delInstrText>
        </w:r>
        <w:r w:rsidRPr="00397CE8" w:rsidDel="00297EA0">
          <w:rPr>
            <w:rFonts w:ascii="Times New Roman" w:eastAsia="Calibri" w:hAnsi="Times New Roman" w:cs="Times New Roman"/>
            <w:highlight w:val="yellow"/>
            <w:rPrChange w:id="326" w:author="Nicole" w:date="2018-08-07T18:41:00Z">
              <w:rPr>
                <w:rFonts w:ascii="Times New Roman" w:eastAsia="Calibri" w:hAnsi="Times New Roman" w:cs="Times New Roman"/>
              </w:rPr>
            </w:rPrChange>
          </w:rPr>
          <w:fldChar w:fldCharType="separate"/>
        </w:r>
        <w:r w:rsidRPr="00397CE8" w:rsidDel="00297EA0">
          <w:rPr>
            <w:rFonts w:ascii="Times New Roman" w:eastAsia="Calibri" w:hAnsi="Times New Roman" w:cs="Times New Roman"/>
            <w:noProof/>
            <w:highlight w:val="yellow"/>
            <w:rPrChange w:id="327" w:author="Nicole" w:date="2018-08-07T18:41:00Z">
              <w:rPr>
                <w:rFonts w:ascii="Times New Roman" w:eastAsia="Calibri" w:hAnsi="Times New Roman" w:cs="Times New Roman"/>
                <w:noProof/>
              </w:rPr>
            </w:rPrChange>
          </w:rPr>
          <w:delText>(Angelini, Altieri, Silliman, &amp; Bertness, 2018)</w:delText>
        </w:r>
        <w:r w:rsidRPr="00397CE8" w:rsidDel="00297EA0">
          <w:rPr>
            <w:rFonts w:ascii="Times New Roman" w:eastAsia="Calibri" w:hAnsi="Times New Roman" w:cs="Times New Roman"/>
            <w:highlight w:val="yellow"/>
            <w:rPrChange w:id="328" w:author="Nicole" w:date="2018-08-07T18:41:00Z">
              <w:rPr>
                <w:rFonts w:ascii="Times New Roman" w:eastAsia="Calibri" w:hAnsi="Times New Roman" w:cs="Times New Roman"/>
              </w:rPr>
            </w:rPrChange>
          </w:rPr>
          <w:fldChar w:fldCharType="end"/>
        </w:r>
        <w:r w:rsidRPr="00397CE8" w:rsidDel="00297EA0">
          <w:rPr>
            <w:rFonts w:ascii="Times New Roman" w:eastAsia="Calibri" w:hAnsi="Times New Roman" w:cs="Times New Roman"/>
            <w:highlight w:val="yellow"/>
            <w:rPrChange w:id="329" w:author="Nicole" w:date="2018-08-07T18:41:00Z">
              <w:rPr>
                <w:rFonts w:ascii="Times New Roman" w:eastAsia="Calibri" w:hAnsi="Times New Roman" w:cs="Times New Roman"/>
              </w:rPr>
            </w:rPrChange>
          </w:rPr>
          <w:delText xml:space="preserve">. </w:delText>
        </w:r>
      </w:del>
      <w:del w:id="330" w:author="Nicole" w:date="2018-08-07T18:40:00Z">
        <w:r w:rsidRPr="00397CE8" w:rsidDel="00397CE8">
          <w:rPr>
            <w:rFonts w:ascii="Times New Roman" w:eastAsia="Calibri" w:hAnsi="Times New Roman" w:cs="Times New Roman"/>
            <w:highlight w:val="yellow"/>
            <w:rPrChange w:id="331" w:author="Nicole" w:date="2018-08-07T18:41:00Z">
              <w:rPr>
                <w:rFonts w:ascii="Times New Roman" w:eastAsia="Calibri" w:hAnsi="Times New Roman" w:cs="Times New Roman"/>
              </w:rPr>
            </w:rPrChange>
          </w:rPr>
          <w:delText xml:space="preserve">Anthropogenic </w:delText>
        </w:r>
      </w:del>
      <w:del w:id="332" w:author="Nicole" w:date="2018-07-12T16:20:00Z">
        <w:r w:rsidRPr="00397CE8" w:rsidDel="009347E3">
          <w:rPr>
            <w:rFonts w:ascii="Times New Roman" w:eastAsia="Calibri" w:hAnsi="Times New Roman" w:cs="Times New Roman"/>
            <w:highlight w:val="yellow"/>
            <w:rPrChange w:id="333" w:author="Nicole" w:date="2018-08-07T18:41:00Z">
              <w:rPr>
                <w:rFonts w:ascii="Times New Roman" w:eastAsia="Calibri" w:hAnsi="Times New Roman" w:cs="Times New Roman"/>
              </w:rPr>
            </w:rPrChange>
          </w:rPr>
          <w:delText>disturbance</w:delText>
        </w:r>
      </w:del>
      <w:del w:id="334" w:author="Nicole" w:date="2018-08-07T18:40:00Z">
        <w:r w:rsidRPr="00397CE8" w:rsidDel="00397CE8">
          <w:rPr>
            <w:rFonts w:ascii="Times New Roman" w:eastAsia="Calibri" w:hAnsi="Times New Roman" w:cs="Times New Roman"/>
            <w:highlight w:val="yellow"/>
            <w:rPrChange w:id="335" w:author="Nicole" w:date="2018-08-07T18:41:00Z">
              <w:rPr>
                <w:rFonts w:ascii="Times New Roman" w:eastAsia="Calibri" w:hAnsi="Times New Roman" w:cs="Times New Roman"/>
              </w:rPr>
            </w:rPrChange>
          </w:rPr>
          <w:delText xml:space="preserve">s that threaten foundation species can have drastic impacts on the community structure of marine ecosystems. For example, the dominant seagrass species, </w:delText>
        </w:r>
        <w:r w:rsidRPr="00397CE8" w:rsidDel="00397CE8">
          <w:rPr>
            <w:rFonts w:ascii="Times New Roman" w:eastAsia="Calibri" w:hAnsi="Times New Roman" w:cs="Times New Roman"/>
            <w:i/>
            <w:highlight w:val="yellow"/>
            <w:rPrChange w:id="336" w:author="Nicole" w:date="2018-08-07T18:41:00Z">
              <w:rPr>
                <w:rFonts w:ascii="Times New Roman" w:eastAsia="Calibri" w:hAnsi="Times New Roman" w:cs="Times New Roman"/>
                <w:i/>
              </w:rPr>
            </w:rPrChange>
          </w:rPr>
          <w:delText>Amphibolis antarctica</w:delText>
        </w:r>
        <w:r w:rsidRPr="00397CE8" w:rsidDel="00397CE8">
          <w:rPr>
            <w:rFonts w:ascii="Times New Roman" w:eastAsia="Calibri" w:hAnsi="Times New Roman" w:cs="Times New Roman"/>
            <w:highlight w:val="yellow"/>
            <w:rPrChange w:id="337" w:author="Nicole" w:date="2018-08-07T18:41:00Z">
              <w:rPr>
                <w:rFonts w:ascii="Times New Roman" w:eastAsia="Calibri" w:hAnsi="Times New Roman" w:cs="Times New Roman"/>
              </w:rPr>
            </w:rPrChange>
          </w:rPr>
          <w:delText xml:space="preserve">, declined due to persistent high temperatures in the waters of Shark Bay, Australia which, in turn, led to degradation of the seagrass ecosystems </w:delText>
        </w:r>
        <w:r w:rsidRPr="00397CE8" w:rsidDel="00397CE8">
          <w:rPr>
            <w:rFonts w:ascii="Times New Roman" w:eastAsia="Calibri" w:hAnsi="Times New Roman" w:cs="Times New Roman"/>
            <w:highlight w:val="yellow"/>
            <w:rPrChange w:id="338" w:author="Nicole" w:date="2018-08-07T18:41:00Z">
              <w:rPr>
                <w:rFonts w:ascii="Times New Roman" w:eastAsia="Calibri" w:hAnsi="Times New Roman" w:cs="Times New Roman"/>
              </w:rPr>
            </w:rPrChange>
          </w:rPr>
          <w:fldChar w:fldCharType="begin" w:fldLock="1"/>
        </w:r>
        <w:r w:rsidR="00605415" w:rsidRPr="00397CE8" w:rsidDel="00397CE8">
          <w:rPr>
            <w:rFonts w:ascii="Times New Roman" w:eastAsia="Calibri" w:hAnsi="Times New Roman" w:cs="Times New Roman"/>
            <w:highlight w:val="yellow"/>
            <w:rPrChange w:id="339" w:author="Nicole" w:date="2018-08-07T18:41:00Z">
              <w:rPr>
                <w:rFonts w:ascii="Times New Roman" w:eastAsia="Calibri" w:hAnsi="Times New Roman" w:cs="Times New Roman"/>
              </w:rPr>
            </w:rPrChange>
          </w:rPr>
          <w:delInstrText>ADDIN CSL_CITATION {"citationItems":[{"id":"ITEM-1","itemData":{"DOI":"10.1111/gcb.12694","author":[{"dropping-particle":"","family":"Thomson","given":"Jordan A","non-dropping-particle":"","parse-names":false,"suffix":""},{"dropping-particle":"","family":"Burkholder","given":"Derek A","non-dropping-particle":"","parse-names":false,"suffix":""},{"dropping-particle":"","family":"Heithaus","given":"Michael R","non-dropping-particle":"","parse-names":false,"suffix":""}],"id":"ITEM-1","issued":{"date-parts":[["2015"]]},"page":"1463-1474","title":"Extreme temperatures , foundation species , and abrupt ecosystem change : an example from an iconic seagrass ecosystem","type":"article-journal"},"uris":["http://www.mendeley.com/documents/?uuid=1521209d-fc75-4e05-916c-3560417a5434"]}],"mendeley":{"formattedCitation":"(Thomson, Burkholder, &amp; Heithaus, 2015)","plainTextFormattedCitation":"(Thomson, Burkholder, &amp; Heithaus, 2015)","previouslyFormattedCitation":"(Thomson, Burkholder, &amp; Heithaus, 2015)"},"properties":{"noteIndex":0},"schema":"https://github.com/citation-style-language/schema/raw/master/csl-citation.json"}</w:delInstrText>
        </w:r>
        <w:r w:rsidRPr="00397CE8" w:rsidDel="00397CE8">
          <w:rPr>
            <w:rFonts w:ascii="Times New Roman" w:eastAsia="Calibri" w:hAnsi="Times New Roman" w:cs="Times New Roman"/>
            <w:highlight w:val="yellow"/>
            <w:rPrChange w:id="340" w:author="Nicole" w:date="2018-08-07T18:41:00Z">
              <w:rPr>
                <w:rFonts w:ascii="Times New Roman" w:eastAsia="Calibri" w:hAnsi="Times New Roman" w:cs="Times New Roman"/>
              </w:rPr>
            </w:rPrChange>
          </w:rPr>
          <w:fldChar w:fldCharType="separate"/>
        </w:r>
        <w:r w:rsidRPr="00397CE8" w:rsidDel="00397CE8">
          <w:rPr>
            <w:rFonts w:ascii="Times New Roman" w:eastAsia="Calibri" w:hAnsi="Times New Roman" w:cs="Times New Roman"/>
            <w:noProof/>
            <w:highlight w:val="yellow"/>
            <w:rPrChange w:id="341" w:author="Nicole" w:date="2018-08-07T18:41:00Z">
              <w:rPr>
                <w:rFonts w:ascii="Times New Roman" w:eastAsia="Calibri" w:hAnsi="Times New Roman" w:cs="Times New Roman"/>
                <w:noProof/>
              </w:rPr>
            </w:rPrChange>
          </w:rPr>
          <w:delText>(Thomson, Burkholder, &amp; Heithaus, 2015)</w:delText>
        </w:r>
        <w:r w:rsidRPr="00397CE8" w:rsidDel="00397CE8">
          <w:rPr>
            <w:rFonts w:ascii="Times New Roman" w:eastAsia="Calibri" w:hAnsi="Times New Roman" w:cs="Times New Roman"/>
            <w:highlight w:val="yellow"/>
            <w:rPrChange w:id="342" w:author="Nicole" w:date="2018-08-07T18:41:00Z">
              <w:rPr>
                <w:rFonts w:ascii="Times New Roman" w:eastAsia="Calibri" w:hAnsi="Times New Roman" w:cs="Times New Roman"/>
              </w:rPr>
            </w:rPrChange>
          </w:rPr>
          <w:fldChar w:fldCharType="end"/>
        </w:r>
        <w:r w:rsidRPr="00397CE8" w:rsidDel="00397CE8">
          <w:rPr>
            <w:rFonts w:ascii="Times New Roman" w:eastAsia="Calibri" w:hAnsi="Times New Roman" w:cs="Times New Roman"/>
            <w:highlight w:val="yellow"/>
            <w:rPrChange w:id="343" w:author="Nicole" w:date="2018-08-07T18:41:00Z">
              <w:rPr>
                <w:rFonts w:ascii="Times New Roman" w:eastAsia="Calibri" w:hAnsi="Times New Roman" w:cs="Times New Roman"/>
              </w:rPr>
            </w:rPrChange>
          </w:rPr>
          <w:delText xml:space="preserve">. In the space-limited tidal zones of California, the mussel, </w:delText>
        </w:r>
        <w:r w:rsidRPr="00397CE8" w:rsidDel="00397CE8">
          <w:rPr>
            <w:rFonts w:ascii="Times New Roman" w:eastAsia="Calibri" w:hAnsi="Times New Roman" w:cs="Times New Roman"/>
            <w:i/>
            <w:highlight w:val="yellow"/>
            <w:rPrChange w:id="344" w:author="Nicole" w:date="2018-08-07T18:41:00Z">
              <w:rPr>
                <w:rFonts w:ascii="Times New Roman" w:eastAsia="Calibri" w:hAnsi="Times New Roman" w:cs="Times New Roman"/>
                <w:i/>
              </w:rPr>
            </w:rPrChange>
          </w:rPr>
          <w:delText>Mytilus californianus</w:delText>
        </w:r>
        <w:r w:rsidRPr="00397CE8" w:rsidDel="00397CE8">
          <w:rPr>
            <w:rFonts w:ascii="Times New Roman" w:eastAsia="Calibri" w:hAnsi="Times New Roman" w:cs="Times New Roman"/>
            <w:highlight w:val="yellow"/>
            <w:rPrChange w:id="345" w:author="Nicole" w:date="2018-08-07T18:41:00Z">
              <w:rPr>
                <w:rFonts w:ascii="Times New Roman" w:eastAsia="Calibri" w:hAnsi="Times New Roman" w:cs="Times New Roman"/>
              </w:rPr>
            </w:rPrChange>
          </w:rPr>
          <w:delText xml:space="preserve">, experienced a decrease in larval shell strength as a result of ocean acidification which is expected to be linked to higher mortality rates and shifts in community dynamics </w:delText>
        </w:r>
        <w:r w:rsidRPr="00397CE8" w:rsidDel="00397CE8">
          <w:rPr>
            <w:rFonts w:ascii="Times New Roman" w:eastAsia="Calibri" w:hAnsi="Times New Roman" w:cs="Times New Roman"/>
            <w:highlight w:val="yellow"/>
            <w:rPrChange w:id="346" w:author="Nicole" w:date="2018-08-07T18:41:00Z">
              <w:rPr>
                <w:rFonts w:ascii="Times New Roman" w:eastAsia="Calibri" w:hAnsi="Times New Roman" w:cs="Times New Roman"/>
              </w:rPr>
            </w:rPrChange>
          </w:rPr>
          <w:fldChar w:fldCharType="begin" w:fldLock="1"/>
        </w:r>
        <w:r w:rsidR="00605415" w:rsidRPr="00397CE8" w:rsidDel="00397CE8">
          <w:rPr>
            <w:rFonts w:ascii="Times New Roman" w:eastAsia="Calibri" w:hAnsi="Times New Roman" w:cs="Times New Roman"/>
            <w:highlight w:val="yellow"/>
            <w:rPrChange w:id="347" w:author="Nicole" w:date="2018-08-07T18:41:00Z">
              <w:rPr>
                <w:rFonts w:ascii="Times New Roman" w:eastAsia="Calibri" w:hAnsi="Times New Roman" w:cs="Times New Roman"/>
              </w:rPr>
            </w:rPrChange>
          </w:rPr>
          <w:delInstrText>ADDIN CSL_CITATION {"citationItems":[{"id":"ITEM-1","itemData":{"DOI":"10.1242/jeb.055939","author":[{"dropping-particle":"","family":"Gaylord","given":"Brian","non-dropping-particle":"","parse-names":false,"suffix":""},{"dropping-particle":"","family":"Hill","given":"Tessa M","non-dropping-particle":"","parse-names":false,"suffix":""},{"dropping-particle":"","family":"Sanford","given":"Eric","non-dropping-particle":"","parse-names":false,"suffix":""},{"dropping-particle":"","family":"Lenz","given":"Elizabeth A","non-dropping-particle":"","parse-names":false,"suffix":""},{"dropping-particle":"","family":"Jacobs","given":"Lisa A","non-dropping-particle":"","parse-names":false,"suffix":""},{"dropping-particle":"","family":"Sato","given":"Kirk N","non-dropping-particle":"","parse-names":false,"suffix":""},{"dropping-particle":"","family":"Russell","given":"Ann D","non-dropping-particle":"","parse-names":false,"suffix":""},{"dropping-particle":"","family":"Hettinger","given":"Annaliese","non-dropping-particle":"","parse-names":false,"suffix":""}],"id":"ITEM-1","issued":{"date-parts":[["2011"]]},"page":"2586-2594","title":"Functional impacts of ocean acidification in an ecologically critical foundation species","type":"article-journal"},"uris":["http://www.mendeley.com/documents/?uuid=1785a0c9-6cd1-4057-8336-dbdc12edc50d"]}],"mendeley":{"formattedCitation":"(Gaylord et al., 2011)","plainTextFormattedCitation":"(Gaylord et al., 2011)","previouslyFormattedCitation":"(Gaylord et al., 2011)"},"properties":{"noteIndex":0},"schema":"https://github.com/citation-style-language/schema/raw/master/csl-citation.json"}</w:delInstrText>
        </w:r>
        <w:r w:rsidRPr="00397CE8" w:rsidDel="00397CE8">
          <w:rPr>
            <w:rFonts w:ascii="Times New Roman" w:eastAsia="Calibri" w:hAnsi="Times New Roman" w:cs="Times New Roman"/>
            <w:highlight w:val="yellow"/>
            <w:rPrChange w:id="348" w:author="Nicole" w:date="2018-08-07T18:41:00Z">
              <w:rPr>
                <w:rFonts w:ascii="Times New Roman" w:eastAsia="Calibri" w:hAnsi="Times New Roman" w:cs="Times New Roman"/>
              </w:rPr>
            </w:rPrChange>
          </w:rPr>
          <w:fldChar w:fldCharType="separate"/>
        </w:r>
        <w:r w:rsidRPr="00397CE8" w:rsidDel="00397CE8">
          <w:rPr>
            <w:rFonts w:ascii="Times New Roman" w:eastAsia="Calibri" w:hAnsi="Times New Roman" w:cs="Times New Roman"/>
            <w:noProof/>
            <w:highlight w:val="yellow"/>
            <w:rPrChange w:id="349" w:author="Nicole" w:date="2018-08-07T18:41:00Z">
              <w:rPr>
                <w:rFonts w:ascii="Times New Roman" w:eastAsia="Calibri" w:hAnsi="Times New Roman" w:cs="Times New Roman"/>
                <w:noProof/>
              </w:rPr>
            </w:rPrChange>
          </w:rPr>
          <w:delText>(Gaylord et al., 2011)</w:delText>
        </w:r>
        <w:r w:rsidRPr="00397CE8" w:rsidDel="00397CE8">
          <w:rPr>
            <w:rFonts w:ascii="Times New Roman" w:eastAsia="Calibri" w:hAnsi="Times New Roman" w:cs="Times New Roman"/>
            <w:highlight w:val="yellow"/>
            <w:rPrChange w:id="350" w:author="Nicole" w:date="2018-08-07T18:41:00Z">
              <w:rPr>
                <w:rFonts w:ascii="Times New Roman" w:eastAsia="Calibri" w:hAnsi="Times New Roman" w:cs="Times New Roman"/>
              </w:rPr>
            </w:rPrChange>
          </w:rPr>
          <w:fldChar w:fldCharType="end"/>
        </w:r>
        <w:r w:rsidRPr="00397CE8" w:rsidDel="00397CE8">
          <w:rPr>
            <w:rFonts w:ascii="Times New Roman" w:eastAsia="Calibri" w:hAnsi="Times New Roman" w:cs="Times New Roman"/>
            <w:highlight w:val="yellow"/>
            <w:rPrChange w:id="351" w:author="Nicole" w:date="2018-08-07T18:41:00Z">
              <w:rPr>
                <w:rFonts w:ascii="Times New Roman" w:eastAsia="Calibri" w:hAnsi="Times New Roman" w:cs="Times New Roman"/>
              </w:rPr>
            </w:rPrChange>
          </w:rPr>
          <w:delText>.</w:delText>
        </w:r>
      </w:del>
    </w:p>
    <w:p w:rsidR="000560AF" w:rsidRPr="00397CE8" w:rsidDel="00397CE8" w:rsidRDefault="000560AF" w:rsidP="000560AF">
      <w:pPr>
        <w:spacing w:line="720" w:lineRule="auto"/>
        <w:ind w:firstLine="720"/>
        <w:rPr>
          <w:del w:id="352" w:author="Nicole" w:date="2018-08-07T18:40:00Z"/>
          <w:rFonts w:ascii="Times New Roman" w:eastAsia="Calibri" w:hAnsi="Times New Roman" w:cs="Times New Roman"/>
          <w:highlight w:val="yellow"/>
          <w:rPrChange w:id="353" w:author="Nicole" w:date="2018-08-07T18:41:00Z">
            <w:rPr>
              <w:del w:id="354" w:author="Nicole" w:date="2018-08-07T18:40:00Z"/>
              <w:rFonts w:ascii="Times New Roman" w:eastAsia="Calibri" w:hAnsi="Times New Roman" w:cs="Times New Roman"/>
            </w:rPr>
          </w:rPrChange>
        </w:rPr>
      </w:pPr>
      <w:del w:id="355" w:author="Nicole" w:date="2018-08-07T18:40:00Z">
        <w:r w:rsidRPr="00397CE8" w:rsidDel="00397CE8">
          <w:rPr>
            <w:rFonts w:ascii="Times New Roman" w:eastAsia="Calibri" w:hAnsi="Times New Roman" w:cs="Times New Roman"/>
            <w:highlight w:val="yellow"/>
            <w:rPrChange w:id="356" w:author="Nicole" w:date="2018-08-07T18:41:00Z">
              <w:rPr>
                <w:rFonts w:ascii="Times New Roman" w:eastAsia="Calibri" w:hAnsi="Times New Roman" w:cs="Times New Roman"/>
              </w:rPr>
            </w:rPrChange>
          </w:rPr>
          <w:delText xml:space="preserve">Rather than a single foundation species, coral reefs have a foundation group composed of many species of coral. Corals are a foundation group because they are spatially dominant, are primarily responsible for establishing reefs, and maintain biodiversity on reefs by acting as a food source, forming a substrate on which other organisms may grow, and providing refuge from predators. Corallivores are fishes, echinoderms, gastropods, and other reef invertebrates specialized to consume corals </w:delText>
        </w:r>
        <w:r w:rsidRPr="00397CE8" w:rsidDel="00397CE8">
          <w:rPr>
            <w:rFonts w:ascii="Times New Roman" w:eastAsia="Calibri" w:hAnsi="Times New Roman" w:cs="Times New Roman"/>
            <w:highlight w:val="yellow"/>
            <w:rPrChange w:id="357" w:author="Nicole" w:date="2018-08-07T18:41:00Z">
              <w:rPr>
                <w:rFonts w:ascii="Times New Roman" w:eastAsia="Calibri" w:hAnsi="Times New Roman" w:cs="Times New Roman"/>
              </w:rPr>
            </w:rPrChange>
          </w:rPr>
          <w:fldChar w:fldCharType="begin" w:fldLock="1"/>
        </w:r>
        <w:r w:rsidR="00605415" w:rsidRPr="00397CE8" w:rsidDel="00397CE8">
          <w:rPr>
            <w:rFonts w:ascii="Times New Roman" w:eastAsia="Calibri" w:hAnsi="Times New Roman" w:cs="Times New Roman"/>
            <w:highlight w:val="yellow"/>
            <w:rPrChange w:id="358" w:author="Nicole" w:date="2018-08-07T18:41:00Z">
              <w:rPr>
                <w:rFonts w:ascii="Times New Roman" w:eastAsia="Calibri" w:hAnsi="Times New Roman" w:cs="Times New Roman"/>
              </w:rPr>
            </w:rPrChange>
          </w:rPr>
          <w:delInstrText>ADDIN CSL_CITATION {"citationItems":[{"id":"ITEM-1","itemData":{"DOI":"10.3354/meps07531","ISBN":"0171-8630","ISSN":"01718630","PMID":"18079392","abstract":"It is well known that herbivores have numerous and diverse impacts on plant and algal fitness, community structure and ecosystem function. The importance of corallivory as a selective force, however, has been underestimated. Corallivores, or consumers of live coral tissue, employ a wide variety of feeding strategies and can be obligate or facultative coral feeders. Our literature review reveals a complex array of corallivores across the globe, represented by 11 families of fishes and 5 invertebrate phyla and totaling over 160 species known to consume scleractinian corals worldwide. Importantly, although these corallivores span a wide taxonomic range, we found that they have been reported to feed on relatively few genera of hard corals, specifically, on only 28 scleractinian genera worldwide. Damage by corallivores ranges from minor to lethal, but there is a growing body of evidence to support that even limited removal of tissue or skeletal structures has growth and/or fitness consequences for a scleractinian coral colony. In light of increasing reef stressors and diminishing coral populations, we suggest that the role of corallivores in reef trophodynamics is more complex than appreciated previously.","author":[{"dropping-particle":"","family":"Rotjan","given":"Randi D.","non-dropping-particle":"","parse-names":false,"suffix":""},{"dropping-particle":"","family":"Lewis","given":"Sara M.","non-dropping-particle":"","parse-names":false,"suffix":""}],"container-title":"Marine Ecology Progress Series","id":"ITEM-1","issued":{"date-parts":[["2008"]]},"page":"73-91","title":"Impact of coral predators on tropical reefs","type":"article-journal","volume":"367"},"uris":["http://www.mendeley.com/documents/?uuid=ed111bd8-e284-480c-ab5c-109a24d4aac3"]},{"id":"ITEM-2","itemData":{"author":[{"dropping-particle":"","family":"Stella","given":"Jessica S","non-dropping-particle":"","parse-names":false,"suffix":""},{"dropping-particle":"","family":"Pratchett","given":"Morgan S","non-dropping-particle":"","parse-names":false,"suffix":""},{"dropping-particle":"","family":"Hutchings","given":"Pat A","non-dropping-particle":"","parse-names":false,"suffix":""},{"dropping-particle":"","family":"Jones","given":"Geoffrey P","non-dropping-particle":"","parse-names":false,"suffix":""}],"id":"ITEM-2","issued":{"date-parts":[["2011"]]},"page":"43-104","title":"Coral-associated invertebrates : Diversity , ecological importance and vulnerability to disturbance","type":"article-journal"},"uris":["http://www.mendeley.com/documents/?uuid=b196041c-2c4b-48a1-9959-30861b782d14"]}],"mendeley":{"formattedCitation":"(Rotjan &amp; Lewis, 2008; Stella, Pratchett, Hutchings, &amp; Jones, 2011)","plainTextFormattedCitation":"(Rotjan &amp; Lewis, 2008; Stella, Pratchett, Hutchings, &amp; Jones, 2011)","previouslyFormattedCitation":"(Rotjan &amp; Lewis, 2008; Stella, Pratchett, Hutchings, &amp; Jones, 2011)"},"properties":{"noteIndex":0},"schema":"https://github.com/citation-style-language/schema/raw/master/csl-citation.json"}</w:delInstrText>
        </w:r>
        <w:r w:rsidRPr="00397CE8" w:rsidDel="00397CE8">
          <w:rPr>
            <w:rFonts w:ascii="Times New Roman" w:eastAsia="Calibri" w:hAnsi="Times New Roman" w:cs="Times New Roman"/>
            <w:highlight w:val="yellow"/>
            <w:rPrChange w:id="359" w:author="Nicole" w:date="2018-08-07T18:41:00Z">
              <w:rPr>
                <w:rFonts w:ascii="Times New Roman" w:eastAsia="Calibri" w:hAnsi="Times New Roman" w:cs="Times New Roman"/>
              </w:rPr>
            </w:rPrChange>
          </w:rPr>
          <w:fldChar w:fldCharType="separate"/>
        </w:r>
        <w:r w:rsidRPr="00397CE8" w:rsidDel="00397CE8">
          <w:rPr>
            <w:rFonts w:ascii="Times New Roman" w:eastAsia="Calibri" w:hAnsi="Times New Roman" w:cs="Times New Roman"/>
            <w:noProof/>
            <w:highlight w:val="yellow"/>
            <w:rPrChange w:id="360" w:author="Nicole" w:date="2018-08-07T18:41:00Z">
              <w:rPr>
                <w:rFonts w:ascii="Times New Roman" w:eastAsia="Calibri" w:hAnsi="Times New Roman" w:cs="Times New Roman"/>
                <w:noProof/>
              </w:rPr>
            </w:rPrChange>
          </w:rPr>
          <w:delText>(Rotjan &amp; Lewis, 2008; Stella, Pratchett, Hutchings, &amp; Jones, 2011)</w:delText>
        </w:r>
        <w:r w:rsidRPr="00397CE8" w:rsidDel="00397CE8">
          <w:rPr>
            <w:rFonts w:ascii="Times New Roman" w:eastAsia="Calibri" w:hAnsi="Times New Roman" w:cs="Times New Roman"/>
            <w:highlight w:val="yellow"/>
            <w:rPrChange w:id="361" w:author="Nicole" w:date="2018-08-07T18:41:00Z">
              <w:rPr>
                <w:rFonts w:ascii="Times New Roman" w:eastAsia="Calibri" w:hAnsi="Times New Roman" w:cs="Times New Roman"/>
              </w:rPr>
            </w:rPrChange>
          </w:rPr>
          <w:fldChar w:fldCharType="end"/>
        </w:r>
        <w:r w:rsidRPr="00397CE8" w:rsidDel="00397CE8">
          <w:rPr>
            <w:rFonts w:ascii="Times New Roman" w:eastAsia="Calibri" w:hAnsi="Times New Roman" w:cs="Times New Roman"/>
            <w:highlight w:val="yellow"/>
            <w:rPrChange w:id="362" w:author="Nicole" w:date="2018-08-07T18:41:00Z">
              <w:rPr>
                <w:rFonts w:ascii="Times New Roman" w:eastAsia="Calibri" w:hAnsi="Times New Roman" w:cs="Times New Roman"/>
              </w:rPr>
            </w:rPrChange>
          </w:rPr>
          <w:delText xml:space="preserve">. Corals provide a substrate on which algae and bacteria may grow, providing food for grazers, such as </w:delText>
        </w:r>
        <w:r w:rsidRPr="00397CE8" w:rsidDel="00397CE8">
          <w:rPr>
            <w:rFonts w:ascii="Times New Roman" w:eastAsia="Calibri" w:hAnsi="Times New Roman" w:cs="Times New Roman"/>
            <w:i/>
            <w:highlight w:val="yellow"/>
            <w:rPrChange w:id="363" w:author="Nicole" w:date="2018-08-07T18:41:00Z">
              <w:rPr>
                <w:rFonts w:ascii="Times New Roman" w:eastAsia="Calibri" w:hAnsi="Times New Roman" w:cs="Times New Roman"/>
                <w:i/>
              </w:rPr>
            </w:rPrChange>
          </w:rPr>
          <w:delText>Diadema antillarum</w:delText>
        </w:r>
        <w:r w:rsidRPr="00397CE8" w:rsidDel="00397CE8">
          <w:rPr>
            <w:rFonts w:ascii="Times New Roman" w:eastAsia="Calibri" w:hAnsi="Times New Roman" w:cs="Times New Roman"/>
            <w:highlight w:val="yellow"/>
            <w:rPrChange w:id="364" w:author="Nicole" w:date="2018-08-07T18:41:00Z">
              <w:rPr>
                <w:rFonts w:ascii="Times New Roman" w:eastAsia="Calibri" w:hAnsi="Times New Roman" w:cs="Times New Roman"/>
              </w:rPr>
            </w:rPrChange>
          </w:rPr>
          <w:delText xml:space="preserve"> </w:delText>
        </w:r>
        <w:r w:rsidRPr="00397CE8" w:rsidDel="00397CE8">
          <w:rPr>
            <w:rFonts w:ascii="Times New Roman" w:eastAsia="Calibri" w:hAnsi="Times New Roman" w:cs="Times New Roman"/>
            <w:highlight w:val="yellow"/>
            <w:rPrChange w:id="365" w:author="Nicole" w:date="2018-08-07T18:41:00Z">
              <w:rPr>
                <w:rFonts w:ascii="Times New Roman" w:eastAsia="Calibri" w:hAnsi="Times New Roman" w:cs="Times New Roman"/>
              </w:rPr>
            </w:rPrChange>
          </w:rPr>
          <w:fldChar w:fldCharType="begin" w:fldLock="1"/>
        </w:r>
        <w:r w:rsidR="00605415" w:rsidRPr="00397CE8" w:rsidDel="00397CE8">
          <w:rPr>
            <w:rFonts w:ascii="Times New Roman" w:eastAsia="Calibri" w:hAnsi="Times New Roman" w:cs="Times New Roman"/>
            <w:highlight w:val="yellow"/>
            <w:rPrChange w:id="366" w:author="Nicole" w:date="2018-08-07T18:41:00Z">
              <w:rPr>
                <w:rFonts w:ascii="Times New Roman" w:eastAsia="Calibri" w:hAnsi="Times New Roman" w:cs="Times New Roman"/>
              </w:rPr>
            </w:rPrChange>
          </w:rPr>
          <w:delInstrText>ADDIN CSL_CITATION {"citationItems":[{"id":"ITEM-1","itemData":{"DOI":"10.1016/0022-0981(80)90061-1","ISBN":"0022-0981","ISSN":"00220981","abstract":"The benthic grazer Diadema antillarum Philippi (Echinoidea) has been demonstrated experimentally to contribute to the control of coral community structure in shallow water. In Discovery Bay, Jamaica, West Indies, Diadema densities were manipulated over a range of 0-64/m2with the aid of enclosures. Grazing by Diadema under primary and post-primary succession conditions were compared. Algal percent-cover decreased as Diadema density was increased. Despite the presence of high algal cover, highest coral recruitment and diversity occurred at lowest Diadema densities, with planular settlement occurring prediminantly in openly exposed micro-habitats. However, since algal growth rates greatly exceeded those of corals, space was rapidly monopolized by the former, resulting in intense competition and high coral mortality. This was particularly evident in Agaricia and Porites spp. At high Diadema densities, coral recruitment was greatly depressed in at least a genus-specific manner by intense levels of biological disturbance resulting from the echinoid's abrasive grazing activities. Favia fragum (Esper) was especially susceptible to this perturbation. The surviving coral spat were found generally in cryptic, protected areas. Here they suffered some competitive losses to other sessile epifauna and -flora, particularly coralline algae, polychaetes and forams, which were well adapted to these physical and biological conditions. Increased sedimentation also depressed coral recruitment, replacing grazing as a limiting factor for successful settlement. Optimal conditions for coral survival, competitive success, and possibly growth were found at intermediate densities due to a balance between competition for space and biological disturbance. Diadema antillarum plays an important role in controlling the distribution and abundance of coral spat in the shallow reef community. © 1980.","author":[{"dropping-particle":"","family":"Sammarco","given":"Paul W.","non-dropping-particle":"","parse-names":false,"suffix":""}],"container-title":"Journal of Experimental Marine Biology and Ecology","id":"ITEM-1","issue":"2","issued":{"date-parts":[["1980"]]},"page":"245-272","title":"Diadema and its relationship to coral spat mortality: Grazing, competition, and biological disturbance","type":"article-journal","volume":"45"},"uris":["http://www.mendeley.com/documents/?uuid=fe30fc3b-77d6-40b8-82fa-676770a49cd8"]},{"id":"ITEM-2","itemData":{"author":[{"dropping-particle":"","family":"Stella","given":"Jessica S","non-dropping-particle":"","parse-names":false,"suffix":""},{"dropping-particle":"","family":"Pratchett","given":"Morgan S","non-dropping-particle":"","parse-names":false,"suffix":""},{"dropping-particle":"","family":"Hutchings","given":"Pat A","non-dropping-particle":"","parse-names":false,"suffix":""},{"dropping-particle":"","family":"Jones","given":"Geoffrey P","non-dropping-particle":"","parse-names":false,"suffix":""}],"id":"ITEM-2","issued":{"date-parts":[["2011"]]},"page":"43-104","title":"Coral-associated invertebrates : Diversity , ecological importance and vulnerability to disturbance","type":"article-journal"},"uris":["http://www.mendeley.com/documents/?uuid=b196041c-2c4b-48a1-9959-30861b782d14"]}],"mendeley":{"formattedCitation":"(Sammarco, 1980; Stella et al., 2011)","plainTextFormattedCitation":"(Sammarco, 1980; Stella et al., 2011)","previouslyFormattedCitation":"(Sammarco, 1980; Stella et al., 2011)"},"properties":{"noteIndex":0},"schema":"https://github.com/citation-style-language/schema/raw/master/csl-citation.json"}</w:delInstrText>
        </w:r>
        <w:r w:rsidRPr="00397CE8" w:rsidDel="00397CE8">
          <w:rPr>
            <w:rFonts w:ascii="Times New Roman" w:eastAsia="Calibri" w:hAnsi="Times New Roman" w:cs="Times New Roman"/>
            <w:highlight w:val="yellow"/>
            <w:rPrChange w:id="367" w:author="Nicole" w:date="2018-08-07T18:41:00Z">
              <w:rPr>
                <w:rFonts w:ascii="Times New Roman" w:eastAsia="Calibri" w:hAnsi="Times New Roman" w:cs="Times New Roman"/>
              </w:rPr>
            </w:rPrChange>
          </w:rPr>
          <w:fldChar w:fldCharType="separate"/>
        </w:r>
        <w:r w:rsidRPr="00397CE8" w:rsidDel="00397CE8">
          <w:rPr>
            <w:rFonts w:ascii="Times New Roman" w:eastAsia="Calibri" w:hAnsi="Times New Roman" w:cs="Times New Roman"/>
            <w:noProof/>
            <w:highlight w:val="yellow"/>
            <w:rPrChange w:id="368" w:author="Nicole" w:date="2018-08-07T18:41:00Z">
              <w:rPr>
                <w:rFonts w:ascii="Times New Roman" w:eastAsia="Calibri" w:hAnsi="Times New Roman" w:cs="Times New Roman"/>
                <w:noProof/>
              </w:rPr>
            </w:rPrChange>
          </w:rPr>
          <w:delText>(Sammarco, 1980; Stella et al., 2011)</w:delText>
        </w:r>
        <w:r w:rsidRPr="00397CE8" w:rsidDel="00397CE8">
          <w:rPr>
            <w:rFonts w:ascii="Times New Roman" w:eastAsia="Calibri" w:hAnsi="Times New Roman" w:cs="Times New Roman"/>
            <w:highlight w:val="yellow"/>
            <w:rPrChange w:id="369" w:author="Nicole" w:date="2018-08-07T18:41:00Z">
              <w:rPr>
                <w:rFonts w:ascii="Times New Roman" w:eastAsia="Calibri" w:hAnsi="Times New Roman" w:cs="Times New Roman"/>
              </w:rPr>
            </w:rPrChange>
          </w:rPr>
          <w:fldChar w:fldCharType="end"/>
        </w:r>
        <w:r w:rsidRPr="00397CE8" w:rsidDel="00397CE8">
          <w:rPr>
            <w:rFonts w:ascii="Times New Roman" w:eastAsia="Calibri" w:hAnsi="Times New Roman" w:cs="Times New Roman"/>
            <w:highlight w:val="yellow"/>
            <w:rPrChange w:id="370" w:author="Nicole" w:date="2018-08-07T18:41:00Z">
              <w:rPr>
                <w:rFonts w:ascii="Times New Roman" w:eastAsia="Calibri" w:hAnsi="Times New Roman" w:cs="Times New Roman"/>
              </w:rPr>
            </w:rPrChange>
          </w:rPr>
          <w:delText xml:space="preserve">. Corals create refuges for fish and invertebrates by adding to the reef’s structural complexity </w:delText>
        </w:r>
        <w:r w:rsidRPr="00397CE8" w:rsidDel="00397CE8">
          <w:rPr>
            <w:rFonts w:ascii="Times New Roman" w:eastAsia="Calibri" w:hAnsi="Times New Roman" w:cs="Times New Roman"/>
            <w:highlight w:val="yellow"/>
            <w:rPrChange w:id="371" w:author="Nicole" w:date="2018-08-07T18:41:00Z">
              <w:rPr>
                <w:rFonts w:ascii="Times New Roman" w:eastAsia="Calibri" w:hAnsi="Times New Roman" w:cs="Times New Roman"/>
              </w:rPr>
            </w:rPrChange>
          </w:rPr>
          <w:fldChar w:fldCharType="begin" w:fldLock="1"/>
        </w:r>
        <w:r w:rsidR="00605415" w:rsidRPr="00397CE8" w:rsidDel="00397CE8">
          <w:rPr>
            <w:rFonts w:ascii="Times New Roman" w:eastAsia="Calibri" w:hAnsi="Times New Roman" w:cs="Times New Roman"/>
            <w:highlight w:val="yellow"/>
            <w:rPrChange w:id="372" w:author="Nicole" w:date="2018-08-07T18:41:00Z">
              <w:rPr>
                <w:rFonts w:ascii="Times New Roman" w:eastAsia="Calibri" w:hAnsi="Times New Roman" w:cs="Times New Roman"/>
              </w:rPr>
            </w:rPrChange>
          </w:rPr>
          <w:delInstrText>ADDIN CSL_CITATION {"citationItems":[{"id":"ITEM-1","itemData":{"DOI":"10.1579/0044-7447-35.1.30","ISBN":"0044-7447","ISSN":"0044-7447","PMID":"16615697","abstract":"To improve coral reef management, a deeper understanding of biodiversity across scales in the context of functional groups is required. The focus of this paper is on the role of diversity within functional groups in securing important ecosystem processes that contribute to the resilience of coral-dominated reef states. Two important components of species biodiversity that confer ecosystem resilience are analyzed: redundancy and the diversity of responses within functional groups to change. Three critical functional groups are used to illustrate the interaction between these two components and their role in coral reef resilience: zooxanthellae (symbiotic micro algae in reef-building corals), reef-building corals, and herbivores. The paper further examines the consequences of undermining functional redundancy and response diversity and addresses strategies to secure ecological processes that are critical for coral reef resilience.","author":[{"dropping-particle":"","family":"Nyström","given":"Magnus","non-dropping-particle":"","parse-names":false,"suffix":""}],"container-title":"AMBIO: A Journal of the Human Environment","id":"ITEM-1","issue":"1","issued":{"date-parts":[["2006"]]},"page":"30-35","title":"Redundancy and response diversity of functional groups: Implications for the resilience of coral reefs","type":"article-journal","volume":"35"},"uris":["http://www.mendeley.com/documents/?uuid=c75ab571-a532-4b63-8930-1c0134b13cdb"]},{"id":"ITEM-2","itemData":{"DOI":"10.1007/s00338-017-1539-z","ISSN":"0722-4028","abstract":"With the ongoing loss of coral cover and the associated flattening of reef architecture, understanding the links between coral habitat and reef fishes is of critical importance. Here, we investigate whether considering coral traits and functional diversity provides new insights into the relationship between structural complexity and reef fish communities, and whether coral traits and community composition can predict structural complexity. Across 157 sites in Seychelles, Maldives, the Chagos Archipelago, and Australia’s Great Barrier Reef, we find that structural complexity and reef zone are the strongest and most con- sistent predictors of reef fish abundance, biomass, species richness, and trophic structure. However, coral traits, diversity, and life histories provided additional predictive power for models of reef fish assemblages, and were key drivers of structural complexity. Our findings highlight that reef complexity relies on living corals—with different traits and life histories—continuing to build carbonate skeletons, and that these nuanced relationships between coral assemblages and habitat complexity can affect the structure of reef fish assemblages. Seascape-level estimates of structural complexity are rapid and cost effective with important implications for the structure and function of fish assemblages, and should be incorporated into monitoring programs.","author":[{"dropping-particle":"","family":"Darling","given":"Emily S.","non-dropping-particle":"","parse-names":false,"suffix":""},{"dropping-particle":"","family":"Graham","given":"Nicholas A. J.","non-dropping-particle":"","parse-names":false,"suffix":""},{"dropping-particle":"","family":"Januchowski-Hartley","given":"Fraser A.","non-dropping-particle":"","parse-names":false,"suffix":""},{"dropping-particle":"","family":"Nash","given":"Kirsty L.","non-dropping-particle":"","parse-names":false,"suffix":""},{"dropping-particle":"","family":"Pratchett","given":"Morgan S.","non-dropping-particle":"","parse-names":false,"suffix":""},{"dropping-particle":"","family":"Wilson","given":"Shaun K.","non-dropping-particle":"","parse-names":false,"suffix":""}],"container-title":"Coral Reefs","id":"ITEM-2","issued":{"date-parts":[["2017"]]},"note":"This study looks at how structural reef complexity may affect fish assemblages\n-scleractinian corals as foundation species\n-using functional roles of corals based on their morphology","page":"561-575","title":"Relationships between structural complexity, coral traits, and reef fish assemblages","type":"article-journal","volume":"36"},"uris":["http://www.mendeley.com/documents/?uuid=0a5ffa2b-fe3b-3058-af41-9736269709eb"]},{"id":"ITEM-3","itemData":{"author":[{"dropping-particle":"","family":"Stella","given":"Jessica S","non-dropping-particle":"","parse-names":false,"suffix":""},{"dropping-particle":"","family":"Pratchett","given":"Morgan S","non-dropping-particle":"","parse-names":false,"suffix":""},{"dropping-particle":"","family":"Hutchings","given":"Pat A","non-dropping-particle":"","parse-names":false,"suffix":""},{"dropping-particle":"","family":"Jones","given":"Geoffrey P","non-dropping-particle":"","parse-names":false,"suffix":""}],"id":"ITEM-3","issued":{"date-parts":[["2011"]]},"page":"43-104","title":"Coral-associated invertebrates : Diversity , ecological importance and vulnerability to disturbance","type":"article-journal"},"uris":["http://www.mendeley.com/documents/?uuid=b196041c-2c4b-48a1-9959-30861b782d14"]}],"mendeley":{"formattedCitation":"(Darling et al., 2017; Nyström, 2006; Stella et al., 2011)","plainTextFormattedCitation":"(Darling et al., 2017; Nyström, 2006; Stella et al., 2011)","previouslyFormattedCitation":"(Darling et al., 2017; Nyström, 2006; Stella et al., 2011)"},"properties":{"noteIndex":0},"schema":"https://github.com/citation-style-language/schema/raw/master/csl-citation.json"}</w:delInstrText>
        </w:r>
        <w:r w:rsidRPr="00397CE8" w:rsidDel="00397CE8">
          <w:rPr>
            <w:rFonts w:ascii="Times New Roman" w:eastAsia="Calibri" w:hAnsi="Times New Roman" w:cs="Times New Roman"/>
            <w:highlight w:val="yellow"/>
            <w:rPrChange w:id="373" w:author="Nicole" w:date="2018-08-07T18:41:00Z">
              <w:rPr>
                <w:rFonts w:ascii="Times New Roman" w:eastAsia="Calibri" w:hAnsi="Times New Roman" w:cs="Times New Roman"/>
              </w:rPr>
            </w:rPrChange>
          </w:rPr>
          <w:fldChar w:fldCharType="separate"/>
        </w:r>
        <w:r w:rsidRPr="00397CE8" w:rsidDel="00397CE8">
          <w:rPr>
            <w:rFonts w:ascii="Times New Roman" w:eastAsia="Calibri" w:hAnsi="Times New Roman" w:cs="Times New Roman"/>
            <w:noProof/>
            <w:highlight w:val="yellow"/>
            <w:rPrChange w:id="374" w:author="Nicole" w:date="2018-08-07T18:41:00Z">
              <w:rPr>
                <w:rFonts w:ascii="Times New Roman" w:eastAsia="Calibri" w:hAnsi="Times New Roman" w:cs="Times New Roman"/>
                <w:noProof/>
              </w:rPr>
            </w:rPrChange>
          </w:rPr>
          <w:delText>(Darling et al., 2017; Nyström, 2006; Stella et al., 2011)</w:delText>
        </w:r>
        <w:r w:rsidRPr="00397CE8" w:rsidDel="00397CE8">
          <w:rPr>
            <w:rFonts w:ascii="Times New Roman" w:eastAsia="Calibri" w:hAnsi="Times New Roman" w:cs="Times New Roman"/>
            <w:highlight w:val="yellow"/>
            <w:rPrChange w:id="375" w:author="Nicole" w:date="2018-08-07T18:41:00Z">
              <w:rPr>
                <w:rFonts w:ascii="Times New Roman" w:eastAsia="Calibri" w:hAnsi="Times New Roman" w:cs="Times New Roman"/>
              </w:rPr>
            </w:rPrChange>
          </w:rPr>
          <w:fldChar w:fldCharType="end"/>
        </w:r>
        <w:r w:rsidRPr="00397CE8" w:rsidDel="00397CE8">
          <w:rPr>
            <w:rFonts w:ascii="Times New Roman" w:eastAsia="Calibri" w:hAnsi="Times New Roman" w:cs="Times New Roman"/>
            <w:highlight w:val="yellow"/>
            <w:rPrChange w:id="376" w:author="Nicole" w:date="2018-08-07T18:41:00Z">
              <w:rPr>
                <w:rFonts w:ascii="Times New Roman" w:eastAsia="Calibri" w:hAnsi="Times New Roman" w:cs="Times New Roman"/>
              </w:rPr>
            </w:rPrChange>
          </w:rPr>
          <w:delText xml:space="preserve">. The high diversity of functional roles filled by corals makes the reef more resilient to disturbance </w:delText>
        </w:r>
        <w:r w:rsidRPr="00397CE8" w:rsidDel="00397CE8">
          <w:rPr>
            <w:rFonts w:ascii="Times New Roman" w:eastAsia="Calibri" w:hAnsi="Times New Roman" w:cs="Times New Roman"/>
            <w:highlight w:val="yellow"/>
            <w:rPrChange w:id="377" w:author="Nicole" w:date="2018-08-07T18:41:00Z">
              <w:rPr>
                <w:rFonts w:ascii="Times New Roman" w:eastAsia="Calibri" w:hAnsi="Times New Roman" w:cs="Times New Roman"/>
              </w:rPr>
            </w:rPrChange>
          </w:rPr>
          <w:fldChar w:fldCharType="begin" w:fldLock="1"/>
        </w:r>
        <w:r w:rsidR="00605415" w:rsidRPr="00397CE8" w:rsidDel="00397CE8">
          <w:rPr>
            <w:rFonts w:ascii="Times New Roman" w:eastAsia="Calibri" w:hAnsi="Times New Roman" w:cs="Times New Roman"/>
            <w:highlight w:val="yellow"/>
            <w:rPrChange w:id="378" w:author="Nicole" w:date="2018-08-07T18:41:00Z">
              <w:rPr>
                <w:rFonts w:ascii="Times New Roman" w:eastAsia="Calibri" w:hAnsi="Times New Roman" w:cs="Times New Roman"/>
              </w:rPr>
            </w:rPrChange>
          </w:rPr>
          <w:delInstrText>ADDIN CSL_CITATION {"citationItems":[{"id":"ITEM-1","itemData":{"DOI":"10.1579/0044-7447-35.1.30","ISBN":"0044-7447","ISSN":"0044-7447","PMID":"16615697","abstract":"To improve coral reef management, a deeper understanding of biodiversity across scales in the context of functional groups is required. The focus of this paper is on the role of diversity within functional groups in securing important ecosystem processes that contribute to the resilience of coral-dominated reef states. Two important components of species biodiversity that confer ecosystem resilience are analyzed: redundancy and the diversity of responses within functional groups to change. Three critical functional groups are used to illustrate the interaction between these two components and their role in coral reef resilience: zooxanthellae (symbiotic micro algae in reef-building corals), reef-building corals, and herbivores. The paper further examines the consequences of undermining functional redundancy and response diversity and addresses strategies to secure ecological processes that are critical for coral reef resilience.","author":[{"dropping-particle":"","family":"Nyström","given":"Magnus","non-dropping-particle":"","parse-names":false,"suffix":""}],"container-title":"AMBIO: A Journal of the Human Environment","id":"ITEM-1","issue":"1","issued":{"date-parts":[["2006"]]},"page":"30-35","title":"Redundancy and response diversity of functional groups: Implications for the resilience of coral reefs","type":"article-journal","volume":"35"},"uris":["http://www.mendeley.com/documents/?uuid=c75ab571-a532-4b63-8930-1c0134b13cdb"]},{"id":"ITEM-2","itemData":{"DOI":"https://doi.org/10.1038/nature21707","ISBN":"0028-0836","PMID":"15215854","abstract":"The worldwide decline of coral reefs calls for an urgent reassessment of current management practices. Confronting large-scale crises requires a major scaling-up of management efforts based on an improved understanding of the ecological processes that underlie reef resilience. Managing for improved resilience, incorporating the role of human activity in shaping ecosystems, provides a basis for coping with uncertainty, future changes and ecological surprises. Here we review the ecological roles of critical functional groups (for both corals and reef fishes) that are fundamental to understanding resilience and avoiding phase shifts from coral dominance to less desirable, degraded ecosystems. We identify striking biogeographic differences in the species richness and composition of functional groups, which highlight the vulnerability of Caribbean reef ecosystems. These findings have profound implications for restoration of degraded reefs, management of fisheries, and the focus on marine protected areas and biodiversity hotspots as priorities for conservation.","author":[{"dropping-particle":"","family":"Bellwood","given":"D. R.","non-dropping-particle":"","parse-names":false,"suffix":""},{"dropping-particle":"","family":"Hughes","given":"T. P.","non-dropping-particle":"","parse-names":false,"suffix":""},{"dropping-particle":"","family":"Folke","given":"C.","non-dropping-particle":"","parse-names":false,"suffix":""},{"dropping-particle":"","family":"Nyström","given":"M.","non-dropping-particle":"","parse-names":false,"suffix":""}],"container-title":"Nature","id":"ITEM-2","issued":{"date-parts":[["2004"]]},"page":"827-833","title":"Confronting the coral reef crisis","type":"article-journal","volume":"429"},"uris":["http://www.mendeley.com/documents/?uuid=7144a4de-32ac-4a05-a110-2a8727c2638f"]}],"mendeley":{"formattedCitation":"(Bellwood, Hughes, Folke, &amp; Nyström, 2004; Nyström, 2006)","plainTextFormattedCitation":"(Bellwood, Hughes, Folke, &amp; Nyström, 2004; Nyström, 2006)","previouslyFormattedCitation":"(Bellwood, Hughes, Folke, &amp; Nyström, 2004; Nyström, 2006)"},"properties":{"noteIndex":0},"schema":"https://github.com/citation-style-language/schema/raw/master/csl-citation.json"}</w:delInstrText>
        </w:r>
        <w:r w:rsidRPr="00397CE8" w:rsidDel="00397CE8">
          <w:rPr>
            <w:rFonts w:ascii="Times New Roman" w:eastAsia="Calibri" w:hAnsi="Times New Roman" w:cs="Times New Roman"/>
            <w:highlight w:val="yellow"/>
            <w:rPrChange w:id="379" w:author="Nicole" w:date="2018-08-07T18:41:00Z">
              <w:rPr>
                <w:rFonts w:ascii="Times New Roman" w:eastAsia="Calibri" w:hAnsi="Times New Roman" w:cs="Times New Roman"/>
              </w:rPr>
            </w:rPrChange>
          </w:rPr>
          <w:fldChar w:fldCharType="separate"/>
        </w:r>
        <w:r w:rsidRPr="00397CE8" w:rsidDel="00397CE8">
          <w:rPr>
            <w:rFonts w:ascii="Times New Roman" w:eastAsia="Calibri" w:hAnsi="Times New Roman" w:cs="Times New Roman"/>
            <w:noProof/>
            <w:highlight w:val="yellow"/>
            <w:rPrChange w:id="380" w:author="Nicole" w:date="2018-08-07T18:41:00Z">
              <w:rPr>
                <w:rFonts w:ascii="Times New Roman" w:eastAsia="Calibri" w:hAnsi="Times New Roman" w:cs="Times New Roman"/>
                <w:noProof/>
              </w:rPr>
            </w:rPrChange>
          </w:rPr>
          <w:delText>(Bellwood, Hughes, Folke, &amp; Nyström, 2004; Nyström, 2006)</w:delText>
        </w:r>
        <w:r w:rsidRPr="00397CE8" w:rsidDel="00397CE8">
          <w:rPr>
            <w:rFonts w:ascii="Times New Roman" w:eastAsia="Calibri" w:hAnsi="Times New Roman" w:cs="Times New Roman"/>
            <w:highlight w:val="yellow"/>
            <w:rPrChange w:id="381" w:author="Nicole" w:date="2018-08-07T18:41:00Z">
              <w:rPr>
                <w:rFonts w:ascii="Times New Roman" w:eastAsia="Calibri" w:hAnsi="Times New Roman" w:cs="Times New Roman"/>
              </w:rPr>
            </w:rPrChange>
          </w:rPr>
          <w:fldChar w:fldCharType="end"/>
        </w:r>
        <w:r w:rsidRPr="00397CE8" w:rsidDel="00397CE8">
          <w:rPr>
            <w:rFonts w:ascii="Times New Roman" w:eastAsia="Calibri" w:hAnsi="Times New Roman" w:cs="Times New Roman"/>
            <w:highlight w:val="yellow"/>
            <w:rPrChange w:id="382" w:author="Nicole" w:date="2018-08-07T18:41:00Z">
              <w:rPr>
                <w:rFonts w:ascii="Times New Roman" w:eastAsia="Calibri" w:hAnsi="Times New Roman" w:cs="Times New Roman"/>
              </w:rPr>
            </w:rPrChange>
          </w:rPr>
          <w:delText>.</w:delText>
        </w:r>
      </w:del>
    </w:p>
    <w:p w:rsidR="000560AF" w:rsidRPr="00397CE8" w:rsidDel="00397CE8" w:rsidRDefault="000560AF" w:rsidP="000560AF">
      <w:pPr>
        <w:spacing w:line="720" w:lineRule="auto"/>
        <w:ind w:firstLine="720"/>
        <w:rPr>
          <w:del w:id="383" w:author="Nicole" w:date="2018-08-07T18:40:00Z"/>
          <w:rFonts w:ascii="Times New Roman" w:eastAsia="Calibri" w:hAnsi="Times New Roman" w:cs="Times New Roman"/>
          <w:highlight w:val="yellow"/>
          <w:rPrChange w:id="384" w:author="Nicole" w:date="2018-08-07T18:41:00Z">
            <w:rPr>
              <w:del w:id="385" w:author="Nicole" w:date="2018-08-07T18:40:00Z"/>
              <w:rFonts w:ascii="Times New Roman" w:eastAsia="Calibri" w:hAnsi="Times New Roman" w:cs="Times New Roman"/>
            </w:rPr>
          </w:rPrChange>
        </w:rPr>
      </w:pPr>
      <w:del w:id="386" w:author="Nicole" w:date="2018-08-07T18:40:00Z">
        <w:r w:rsidRPr="00397CE8" w:rsidDel="00397CE8">
          <w:rPr>
            <w:rFonts w:ascii="Times New Roman" w:eastAsia="Calibri" w:hAnsi="Times New Roman" w:cs="Times New Roman"/>
            <w:highlight w:val="yellow"/>
            <w:rPrChange w:id="387" w:author="Nicole" w:date="2018-08-07T18:41:00Z">
              <w:rPr>
                <w:rFonts w:ascii="Times New Roman" w:eastAsia="Calibri" w:hAnsi="Times New Roman" w:cs="Times New Roman"/>
              </w:rPr>
            </w:rPrChange>
          </w:rPr>
          <w:delText xml:space="preserve">Although not given as much consideration as corals until recently, sponges are a coexisting foundation group for coral reefs </w:delText>
        </w:r>
        <w:r w:rsidRPr="00397CE8" w:rsidDel="00397CE8">
          <w:rPr>
            <w:rFonts w:ascii="Times New Roman" w:eastAsia="Calibri" w:hAnsi="Times New Roman" w:cs="Times New Roman"/>
            <w:highlight w:val="yellow"/>
            <w:rPrChange w:id="388" w:author="Nicole" w:date="2018-08-07T18:41:00Z">
              <w:rPr>
                <w:rFonts w:ascii="Times New Roman" w:eastAsia="Calibri" w:hAnsi="Times New Roman" w:cs="Times New Roman"/>
              </w:rPr>
            </w:rPrChange>
          </w:rPr>
          <w:fldChar w:fldCharType="begin" w:fldLock="1"/>
        </w:r>
        <w:r w:rsidR="00605415" w:rsidRPr="00397CE8" w:rsidDel="00397CE8">
          <w:rPr>
            <w:rFonts w:ascii="Times New Roman" w:eastAsia="Calibri" w:hAnsi="Times New Roman" w:cs="Times New Roman"/>
            <w:highlight w:val="yellow"/>
            <w:rPrChange w:id="389" w:author="Nicole" w:date="2018-08-07T18:41:00Z">
              <w:rPr>
                <w:rFonts w:ascii="Times New Roman" w:eastAsia="Calibri" w:hAnsi="Times New Roman" w:cs="Times New Roman"/>
              </w:rPr>
            </w:rPrChange>
          </w:rPr>
          <w:delInstrText>ADDIN CSL_CITATION {"citationItems":[{"id":"ITEM-1","itemData":{"DOI":"10.1525/bio.2011.61.10.8","author":[{"dropping-particle":"","family":"Angelini","given":"Christine","non-dropping-particle":"","parse-names":false,"suffix":""},{"dropping-particle":"","family":"Altieri","given":"Andrew H","non-dropping-particle":"","parse-names":false,"suffix":""},{"dropping-particle":"","family":"Silliman","given":"Brian R","non-dropping-particle":"","parse-names":false,"suffix":""},{"dropping-particle":"","family":"Bertness","given":"Mark D","non-dropping-particle":"","parse-names":false,"suffix":""}],"id":"ITEM-1","issue":"10","issued":{"date-parts":[["2018"]]},"title":"Interactions among Foundation Species and Their Consequences ­ for Community Organization , Biodiversity , and Conservation","type":"article-journal","volume":"61"},"uris":["http://www.mendeley.com/documents/?uuid=624e3ecd-1d89-4ffd-82ec-1e3e093a990f"]}],"mendeley":{"formattedCitation":"(Angelini et al., 2018)","plainTextFormattedCitation":"(Angelini et al., 2018)","previouslyFormattedCitation":"(Angelini et al., 2018)"},"properties":{"noteIndex":0},"schema":"https://github.com/citation-style-language/schema/raw/master/csl-citation.json"}</w:delInstrText>
        </w:r>
        <w:r w:rsidRPr="00397CE8" w:rsidDel="00397CE8">
          <w:rPr>
            <w:rFonts w:ascii="Times New Roman" w:eastAsia="Calibri" w:hAnsi="Times New Roman" w:cs="Times New Roman"/>
            <w:highlight w:val="yellow"/>
            <w:rPrChange w:id="390" w:author="Nicole" w:date="2018-08-07T18:41:00Z">
              <w:rPr>
                <w:rFonts w:ascii="Times New Roman" w:eastAsia="Calibri" w:hAnsi="Times New Roman" w:cs="Times New Roman"/>
              </w:rPr>
            </w:rPrChange>
          </w:rPr>
          <w:fldChar w:fldCharType="separate"/>
        </w:r>
        <w:r w:rsidRPr="00397CE8" w:rsidDel="00397CE8">
          <w:rPr>
            <w:rFonts w:ascii="Times New Roman" w:eastAsia="Calibri" w:hAnsi="Times New Roman" w:cs="Times New Roman"/>
            <w:noProof/>
            <w:highlight w:val="yellow"/>
            <w:rPrChange w:id="391" w:author="Nicole" w:date="2018-08-07T18:41:00Z">
              <w:rPr>
                <w:rFonts w:ascii="Times New Roman" w:eastAsia="Calibri" w:hAnsi="Times New Roman" w:cs="Times New Roman"/>
                <w:noProof/>
              </w:rPr>
            </w:rPrChange>
          </w:rPr>
          <w:delText>(Angelini et al., 2018)</w:delText>
        </w:r>
        <w:r w:rsidRPr="00397CE8" w:rsidDel="00397CE8">
          <w:rPr>
            <w:rFonts w:ascii="Times New Roman" w:eastAsia="Calibri" w:hAnsi="Times New Roman" w:cs="Times New Roman"/>
            <w:highlight w:val="yellow"/>
            <w:rPrChange w:id="392" w:author="Nicole" w:date="2018-08-07T18:41:00Z">
              <w:rPr>
                <w:rFonts w:ascii="Times New Roman" w:eastAsia="Calibri" w:hAnsi="Times New Roman" w:cs="Times New Roman"/>
              </w:rPr>
            </w:rPrChange>
          </w:rPr>
          <w:fldChar w:fldCharType="end"/>
        </w:r>
        <w:r w:rsidRPr="00397CE8" w:rsidDel="00397CE8">
          <w:rPr>
            <w:rFonts w:ascii="Times New Roman" w:eastAsia="Calibri" w:hAnsi="Times New Roman" w:cs="Times New Roman"/>
            <w:highlight w:val="yellow"/>
            <w:rPrChange w:id="393" w:author="Nicole" w:date="2018-08-07T18:41:00Z">
              <w:rPr>
                <w:rFonts w:ascii="Times New Roman" w:eastAsia="Calibri" w:hAnsi="Times New Roman" w:cs="Times New Roman"/>
              </w:rPr>
            </w:rPrChange>
          </w:rPr>
          <w:delText xml:space="preserve">. Similarly to corals, they are spatially dominant, stabilize rubble for coral larvae to colonize, and maintain biodiversity by producing reef sediment, binding reefs together, and filtering nutrients in the water column. Sponges play a unique role in reef establishment by stabilizing carbonate rubble, so it becomes suitable for colonization by carbonate-secreting organisms that bind the rubble more permanently to the reef </w:delText>
        </w:r>
        <w:r w:rsidRPr="00397CE8" w:rsidDel="00397CE8">
          <w:rPr>
            <w:rFonts w:ascii="Times New Roman" w:eastAsia="Calibri" w:hAnsi="Times New Roman" w:cs="Times New Roman"/>
            <w:highlight w:val="yellow"/>
            <w:rPrChange w:id="394" w:author="Nicole" w:date="2018-08-07T18:41:00Z">
              <w:rPr>
                <w:rFonts w:ascii="Times New Roman" w:eastAsia="Calibri" w:hAnsi="Times New Roman" w:cs="Times New Roman"/>
              </w:rPr>
            </w:rPrChange>
          </w:rPr>
          <w:fldChar w:fldCharType="begin" w:fldLock="1"/>
        </w:r>
        <w:r w:rsidR="00605415" w:rsidRPr="00397CE8" w:rsidDel="00397CE8">
          <w:rPr>
            <w:rFonts w:ascii="Times New Roman" w:eastAsia="Calibri" w:hAnsi="Times New Roman" w:cs="Times New Roman"/>
            <w:highlight w:val="yellow"/>
            <w:rPrChange w:id="395" w:author="Nicole" w:date="2018-08-07T18:41:00Z">
              <w:rPr>
                <w:rFonts w:ascii="Times New Roman" w:eastAsia="Calibri" w:hAnsi="Times New Roman" w:cs="Times New Roman"/>
              </w:rPr>
            </w:rPrChange>
          </w:rPr>
          <w:delInstrText>ADDIN CSL_CITATION {"citationItems":[{"id":"ITEM-1","itemData":{"DOI":"10.1007/BF00301960","ISSN":"07224028","PMID":"723","abstract":"Sponges mediate consolidation of Porites furcata rubble on shallow Caribbean reefs by quickly adhering to rubble and stabilizing it until carbonate secreting organisms can grow and consolidate it to the reef. Experimental investigations demonstrate that the entire cycle from (1) temporary binding of rubble by sponges, through (2) rubble consolidation by encrusting coralline algae, to (3) colonization of consolidated rubble by corals, can be completed within 10 months. Bound rubble both adds to vertical reef growth and also provides stable substrata for colonization by corals. Corals that colonize stabilized rubble are damaged less and survive better than on unstable rubble. Rubble that is not temporarily stabilized by sponges does not become bound to the reef, because continuous movement disturbs the consolidation process, and does not provide suitable substrata for settlement and growth of corals. Sponge-mediated consolidation of rubble may increase rates of reef growth and enhance reef recovery after damage. This new role for sponges in reef growth is not obvious from examination of the internal fabric of a reef frame. Spongemediated consolidation may help to explain geographic and temporal differences in growth and morphology among shallow reefs of ramose corals. ¬© 1984 Springer-Verlag.","author":[{"dropping-particle":"","family":"Wulff","given":"Janie L.","non-dropping-particle":"","parse-names":false,"suffix":""}],"container-title":"Coral Reefs","id":"ITEM-1","issue":"3","issued":{"date-parts":[["1984"]]},"page":"157-163","title":"Sponge-mediated coral reef growth and rejuvenation","type":"article-journal","volume":"3"},"uris":["http://www.mendeley.com/documents/?uuid=29036f05-0a5a-4b8f-a926-e0f19b390914"]}],"mendeley":{"formattedCitation":"(J. L. Wulff, 1984)","plainTextFormattedCitation":"(J. L. Wulff, 1984)","previouslyFormattedCitation":"(J. L. Wulff, 1984)"},"properties":{"noteIndex":0},"schema":"https://github.com/citation-style-language/schema/raw/master/csl-citation.json"}</w:delInstrText>
        </w:r>
        <w:r w:rsidRPr="00397CE8" w:rsidDel="00397CE8">
          <w:rPr>
            <w:rFonts w:ascii="Times New Roman" w:eastAsia="Calibri" w:hAnsi="Times New Roman" w:cs="Times New Roman"/>
            <w:highlight w:val="yellow"/>
            <w:rPrChange w:id="396" w:author="Nicole" w:date="2018-08-07T18:41:00Z">
              <w:rPr>
                <w:rFonts w:ascii="Times New Roman" w:eastAsia="Calibri" w:hAnsi="Times New Roman" w:cs="Times New Roman"/>
              </w:rPr>
            </w:rPrChange>
          </w:rPr>
          <w:fldChar w:fldCharType="separate"/>
        </w:r>
        <w:r w:rsidRPr="00397CE8" w:rsidDel="00397CE8">
          <w:rPr>
            <w:rFonts w:ascii="Times New Roman" w:eastAsia="Calibri" w:hAnsi="Times New Roman" w:cs="Times New Roman"/>
            <w:noProof/>
            <w:highlight w:val="yellow"/>
            <w:rPrChange w:id="397" w:author="Nicole" w:date="2018-08-07T18:41:00Z">
              <w:rPr>
                <w:rFonts w:ascii="Times New Roman" w:eastAsia="Calibri" w:hAnsi="Times New Roman" w:cs="Times New Roman"/>
                <w:noProof/>
              </w:rPr>
            </w:rPrChange>
          </w:rPr>
          <w:delText>(J. L. Wulff, 1984)</w:delText>
        </w:r>
        <w:r w:rsidRPr="00397CE8" w:rsidDel="00397CE8">
          <w:rPr>
            <w:rFonts w:ascii="Times New Roman" w:eastAsia="Calibri" w:hAnsi="Times New Roman" w:cs="Times New Roman"/>
            <w:highlight w:val="yellow"/>
            <w:rPrChange w:id="398" w:author="Nicole" w:date="2018-08-07T18:41:00Z">
              <w:rPr>
                <w:rFonts w:ascii="Times New Roman" w:eastAsia="Calibri" w:hAnsi="Times New Roman" w:cs="Times New Roman"/>
              </w:rPr>
            </w:rPrChange>
          </w:rPr>
          <w:fldChar w:fldCharType="end"/>
        </w:r>
        <w:r w:rsidRPr="00397CE8" w:rsidDel="00397CE8">
          <w:rPr>
            <w:rFonts w:ascii="Times New Roman" w:eastAsia="Calibri" w:hAnsi="Times New Roman" w:cs="Times New Roman"/>
            <w:highlight w:val="yellow"/>
            <w:rPrChange w:id="399" w:author="Nicole" w:date="2018-08-07T18:41:00Z">
              <w:rPr>
                <w:rFonts w:ascii="Times New Roman" w:eastAsia="Calibri" w:hAnsi="Times New Roman" w:cs="Times New Roman"/>
              </w:rPr>
            </w:rPrChange>
          </w:rPr>
          <w:delText xml:space="preserve">. One of the major functional roles of sponges is the production of sediment by eroding the reef </w:delText>
        </w:r>
        <w:r w:rsidRPr="00397CE8" w:rsidDel="00397CE8">
          <w:rPr>
            <w:rFonts w:ascii="Times New Roman" w:eastAsia="Calibri" w:hAnsi="Times New Roman" w:cs="Times New Roman"/>
            <w:highlight w:val="yellow"/>
            <w:rPrChange w:id="400" w:author="Nicole" w:date="2018-08-07T18:41:00Z">
              <w:rPr>
                <w:rFonts w:ascii="Times New Roman" w:eastAsia="Calibri" w:hAnsi="Times New Roman" w:cs="Times New Roman"/>
              </w:rPr>
            </w:rPrChange>
          </w:rPr>
          <w:fldChar w:fldCharType="begin" w:fldLock="1"/>
        </w:r>
        <w:r w:rsidR="00605415" w:rsidRPr="00397CE8" w:rsidDel="00397CE8">
          <w:rPr>
            <w:rFonts w:ascii="Times New Roman" w:eastAsia="Calibri" w:hAnsi="Times New Roman" w:cs="Times New Roman"/>
            <w:highlight w:val="yellow"/>
            <w:rPrChange w:id="401" w:author="Nicole" w:date="2018-08-07T18:41:00Z">
              <w:rPr>
                <w:rFonts w:ascii="Times New Roman" w:eastAsia="Calibri" w:hAnsi="Times New Roman" w:cs="Times New Roman"/>
              </w:rPr>
            </w:rPrChange>
          </w:rPr>
          <w:delInstrText>ADDIN CSL_CITATION {"citationItems":[{"id":"ITEM-1","itemData":{"DOI":"10.1007/BF00345306","ISBN":"0029-8549","ISSN":"00298549","PMID":"28309235","abstract":"Among the large number of limestone-eroding organisms, sponges, mainly of the family Clionidae are of special interest because of their efficient means of substratum penetration by cellular etching and because they release characteristically shaped calcium carbonate chips which can be detected in the mud-size fraction of many sediments. Identi- fiable trace fossils and sediments are of great ecological and paleoecological significance. As new data on the excavating mechanism have become available, the questions of burrowing rates and sediment production have gained importance. Extrapolation from short- term experiments (under 6 months) on substrate invasion are inconclusive because of high initial penetration rates resulting from mechanical stimulation and lack of competition. New experiments show that the rate curve flattens after 6 months and that optimum long- term erosion of CaC03 does not exceed 700 mg m-2 year-1 (Cliona lampa and C. aprica). Substrate limitations and competition will further reduce this rate. By monitoring the production of CaC03 chips by Cliona lampa, it was possible to link activity patterns to certain environmental factors. Mechanical stimuli, high light intensity, strong currents and, possibly, low temperature seem to accelerate the burrowing process. Sponge-generated chips can make up over 40% of coral mud when deposited in the current shadow of the reef framework. Using transect counts and sponge area-biomass conversion factors, the mean abundance of burrowing sponges on the Bermuda platform could be calculated. On suitable hard bottom substrates it averages 16 g dry weight per m2. From this value the burrowing potential of sponges can be estimated as 256 g CaC03 per m2 substrate per year. Since 97-98% of the eroded limestone remains in particulate form, the contribution of fine sediments can amount to 250 g m-2 year-1. Attention is called to the fact that erosion rates by burrowers can not directly be com- pared with those of borers or scrapers. The former are intermittent and their activities are affected by environmental and biological interactions, while activities of the latter are rather constant and guided by the need for food.","author":[{"dropping-particle":"","family":"Rützler","given":"Klaus","non-dropping-particle":"","parse-names":false,"suffix":""}],"container-title":"Oecologia","id":"ITEM-1","issue":"3","issued":{"date-parts":[["1975"]]},"page":"203-216","title":"The role of burrowing sponges in bioerosion","type":"article-journal","volume":"19"},"uris":["http://www.mendeley.com/documents/?uuid=4cb1ad59-c940-4913-addf-3f87eb9adc80"]}],"mendeley":{"formattedCitation":"(Rützler, 1975)","plainTextFormattedCitation":"(Rützler, 1975)","previouslyFormattedCitation":"(Rützler, 1975)"},"properties":{"noteIndex":0},"schema":"https://github.com/citation-style-language/schema/raw/master/csl-citation.json"}</w:delInstrText>
        </w:r>
        <w:r w:rsidRPr="00397CE8" w:rsidDel="00397CE8">
          <w:rPr>
            <w:rFonts w:ascii="Times New Roman" w:eastAsia="Calibri" w:hAnsi="Times New Roman" w:cs="Times New Roman"/>
            <w:highlight w:val="yellow"/>
            <w:rPrChange w:id="402" w:author="Nicole" w:date="2018-08-07T18:41:00Z">
              <w:rPr>
                <w:rFonts w:ascii="Times New Roman" w:eastAsia="Calibri" w:hAnsi="Times New Roman" w:cs="Times New Roman"/>
              </w:rPr>
            </w:rPrChange>
          </w:rPr>
          <w:fldChar w:fldCharType="separate"/>
        </w:r>
        <w:r w:rsidRPr="00397CE8" w:rsidDel="00397CE8">
          <w:rPr>
            <w:rFonts w:ascii="Times New Roman" w:eastAsia="Calibri" w:hAnsi="Times New Roman" w:cs="Times New Roman"/>
            <w:noProof/>
            <w:highlight w:val="yellow"/>
            <w:rPrChange w:id="403" w:author="Nicole" w:date="2018-08-07T18:41:00Z">
              <w:rPr>
                <w:rFonts w:ascii="Times New Roman" w:eastAsia="Calibri" w:hAnsi="Times New Roman" w:cs="Times New Roman"/>
                <w:noProof/>
              </w:rPr>
            </w:rPrChange>
          </w:rPr>
          <w:delText>(Rützler, 1975)</w:delText>
        </w:r>
        <w:r w:rsidRPr="00397CE8" w:rsidDel="00397CE8">
          <w:rPr>
            <w:rFonts w:ascii="Times New Roman" w:eastAsia="Calibri" w:hAnsi="Times New Roman" w:cs="Times New Roman"/>
            <w:highlight w:val="yellow"/>
            <w:rPrChange w:id="404" w:author="Nicole" w:date="2018-08-07T18:41:00Z">
              <w:rPr>
                <w:rFonts w:ascii="Times New Roman" w:eastAsia="Calibri" w:hAnsi="Times New Roman" w:cs="Times New Roman"/>
              </w:rPr>
            </w:rPrChange>
          </w:rPr>
          <w:fldChar w:fldCharType="end"/>
        </w:r>
        <w:r w:rsidRPr="00397CE8" w:rsidDel="00397CE8">
          <w:rPr>
            <w:rFonts w:ascii="Times New Roman" w:eastAsia="Calibri" w:hAnsi="Times New Roman" w:cs="Times New Roman"/>
            <w:highlight w:val="yellow"/>
            <w:rPrChange w:id="405" w:author="Nicole" w:date="2018-08-07T18:41:00Z">
              <w:rPr>
                <w:rFonts w:ascii="Times New Roman" w:eastAsia="Calibri" w:hAnsi="Times New Roman" w:cs="Times New Roman"/>
              </w:rPr>
            </w:rPrChange>
          </w:rPr>
          <w:delText xml:space="preserve">. However, there are other sponges that have been shown to aid in binding the reef </w:delText>
        </w:r>
        <w:r w:rsidRPr="00397CE8" w:rsidDel="00397CE8">
          <w:rPr>
            <w:rFonts w:ascii="Times New Roman" w:eastAsia="Calibri" w:hAnsi="Times New Roman" w:cs="Times New Roman"/>
            <w:highlight w:val="yellow"/>
            <w:rPrChange w:id="406" w:author="Nicole" w:date="2018-08-07T18:41:00Z">
              <w:rPr>
                <w:rFonts w:ascii="Times New Roman" w:eastAsia="Calibri" w:hAnsi="Times New Roman" w:cs="Times New Roman"/>
              </w:rPr>
            </w:rPrChange>
          </w:rPr>
          <w:fldChar w:fldCharType="begin" w:fldLock="1"/>
        </w:r>
        <w:r w:rsidR="00605415" w:rsidRPr="00397CE8" w:rsidDel="00397CE8">
          <w:rPr>
            <w:rFonts w:ascii="Times New Roman" w:eastAsia="Calibri" w:hAnsi="Times New Roman" w:cs="Times New Roman"/>
            <w:highlight w:val="yellow"/>
            <w:rPrChange w:id="407" w:author="Nicole" w:date="2018-08-07T18:41:00Z">
              <w:rPr>
                <w:rFonts w:ascii="Times New Roman" w:eastAsia="Calibri" w:hAnsi="Times New Roman" w:cs="Times New Roman"/>
              </w:rPr>
            </w:rPrChange>
          </w:rPr>
          <w:delInstrText>ADDIN CSL_CITATION {"citationItems":[{"id":"ITEM-1","itemData":{"DOI":"10.1038/281474a0","ISBN":"0028-0836","ISSN":"00280836","abstract":"The growth and form of coral reefs is the result of a complex balance between rates of carbonate accretion and carbonate loss. Reef organisms have traditionally been classified, with respect to their role in this balance, as primary frame-builders, frame-cementers, biological eroders or sediment producers1,2. Scleractinian corals are the primary frame-building organisms in most modern reef environments. The growth of many such corals generates large volumes of unoccupied cryptic space. Successful reef construction occurs if this space is infilled with sediment, this sediment is cemented by frame-cementing organisms, and the resulting complex is subsequently lithified3-5. As this lithification process may be slow, frame material is highly susceptible to becoming separated from the reef framework due to the action of physical disturbance (such as wave shock) before permanent consolidation6-10. We present here experimental evidence that demosponges (which may be second only to scleractinian corals in space occupancy on many Caribbean reefs) play an important role as interim binders of unconsolidated frame material, a process which is expected to increase rates of carbonate accretion. 1979 Nature Publishing Group.","author":[{"dropping-particle":"","family":"Wulff","given":"Janie L.","non-dropping-particle":"","parse-names":false,"suffix":""},{"dropping-particle":"","family":"Buss","given":"Leo W.","non-dropping-particle":"","parse-names":false,"suffix":""}],"container-title":"Nature","id":"ITEM-1","issue":"5731","issued":{"date-parts":[["1979"]]},"page":"474-475","title":"Do sponges help hold coral reefs together?","type":"article","volume":"281"},"uris":["http://www.mendeley.com/documents/?uuid=1b9436ac-6e93-4b2c-acf2-a3b5f9ee3dec"]}],"mendeley":{"formattedCitation":"(J. L. Wulff &amp; Buss, 1979)","plainTextFormattedCitation":"(J. L. Wulff &amp; Buss, 1979)","previouslyFormattedCitation":"(J. L. Wulff &amp; Buss, 1979)"},"properties":{"noteIndex":0},"schema":"https://github.com/citation-style-language/schema/raw/master/csl-citation.json"}</w:delInstrText>
        </w:r>
        <w:r w:rsidRPr="00397CE8" w:rsidDel="00397CE8">
          <w:rPr>
            <w:rFonts w:ascii="Times New Roman" w:eastAsia="Calibri" w:hAnsi="Times New Roman" w:cs="Times New Roman"/>
            <w:highlight w:val="yellow"/>
            <w:rPrChange w:id="408" w:author="Nicole" w:date="2018-08-07T18:41:00Z">
              <w:rPr>
                <w:rFonts w:ascii="Times New Roman" w:eastAsia="Calibri" w:hAnsi="Times New Roman" w:cs="Times New Roman"/>
              </w:rPr>
            </w:rPrChange>
          </w:rPr>
          <w:fldChar w:fldCharType="separate"/>
        </w:r>
        <w:r w:rsidRPr="00397CE8" w:rsidDel="00397CE8">
          <w:rPr>
            <w:rFonts w:ascii="Times New Roman" w:eastAsia="Calibri" w:hAnsi="Times New Roman" w:cs="Times New Roman"/>
            <w:noProof/>
            <w:highlight w:val="yellow"/>
            <w:rPrChange w:id="409" w:author="Nicole" w:date="2018-08-07T18:41:00Z">
              <w:rPr>
                <w:rFonts w:ascii="Times New Roman" w:eastAsia="Calibri" w:hAnsi="Times New Roman" w:cs="Times New Roman"/>
                <w:noProof/>
              </w:rPr>
            </w:rPrChange>
          </w:rPr>
          <w:delText>(J. L. Wulff &amp; Buss, 1979)</w:delText>
        </w:r>
        <w:r w:rsidRPr="00397CE8" w:rsidDel="00397CE8">
          <w:rPr>
            <w:rFonts w:ascii="Times New Roman" w:eastAsia="Calibri" w:hAnsi="Times New Roman" w:cs="Times New Roman"/>
            <w:highlight w:val="yellow"/>
            <w:rPrChange w:id="410" w:author="Nicole" w:date="2018-08-07T18:41:00Z">
              <w:rPr>
                <w:rFonts w:ascii="Times New Roman" w:eastAsia="Calibri" w:hAnsi="Times New Roman" w:cs="Times New Roman"/>
              </w:rPr>
            </w:rPrChange>
          </w:rPr>
          <w:fldChar w:fldCharType="end"/>
        </w:r>
        <w:r w:rsidRPr="00397CE8" w:rsidDel="00397CE8">
          <w:rPr>
            <w:rFonts w:ascii="Times New Roman" w:eastAsia="Calibri" w:hAnsi="Times New Roman" w:cs="Times New Roman"/>
            <w:highlight w:val="yellow"/>
            <w:rPrChange w:id="411" w:author="Nicole" w:date="2018-08-07T18:41:00Z">
              <w:rPr>
                <w:rFonts w:ascii="Times New Roman" w:eastAsia="Calibri" w:hAnsi="Times New Roman" w:cs="Times New Roman"/>
              </w:rPr>
            </w:rPrChange>
          </w:rPr>
          <w:delText xml:space="preserve">. Sponges also filter nutrients and microscopic organisms in the water column </w:delText>
        </w:r>
        <w:r w:rsidRPr="00397CE8" w:rsidDel="00397CE8">
          <w:rPr>
            <w:rFonts w:ascii="Times New Roman" w:eastAsia="Calibri" w:hAnsi="Times New Roman" w:cs="Times New Roman"/>
            <w:highlight w:val="yellow"/>
            <w:rPrChange w:id="412" w:author="Nicole" w:date="2018-08-07T18:41:00Z">
              <w:rPr>
                <w:rFonts w:ascii="Times New Roman" w:eastAsia="Calibri" w:hAnsi="Times New Roman" w:cs="Times New Roman"/>
              </w:rPr>
            </w:rPrChange>
          </w:rPr>
          <w:fldChar w:fldCharType="begin" w:fldLock="1"/>
        </w:r>
        <w:r w:rsidR="00605415" w:rsidRPr="00397CE8" w:rsidDel="00397CE8">
          <w:rPr>
            <w:rFonts w:ascii="Times New Roman" w:eastAsia="Calibri" w:hAnsi="Times New Roman" w:cs="Times New Roman"/>
            <w:highlight w:val="yellow"/>
            <w:rPrChange w:id="413" w:author="Nicole" w:date="2018-08-07T18:41:00Z">
              <w:rPr>
                <w:rFonts w:ascii="Times New Roman" w:eastAsia="Calibri" w:hAnsi="Times New Roman" w:cs="Times New Roman"/>
              </w:rPr>
            </w:rPrChange>
          </w:rPr>
          <w:delInstrText>ADDIN CSL_CITATION {"citationItems":[{"id":"ITEM-1","itemData":{"DOI":"10.1016/B978-0-12-394283-8.00003-5","ISBN":"9780123942838","ISSN":"00652881","PMID":"22664122","abstract":"Marine sponges are able to process a variety of carbon (C), nitrogen (N), phosphorous (P), and silicon (Si) dissolved compounds, in addition to the particulate C, N, and P obtained through regular feeding. While Si fluxes through sponges are exclusively related to the elaboration of their skeleton of biogenic silica, C, N, and P fluxes derive from a complex combination of metabolic processes that include feeding, respiration, egestion, excretion, as well as hosting of large microbial populations within the sponge body. Because of the remarkable abundance of sponges in many benthic marine communities, they have the potential to impact the availability of the compounds they take up and release, affecting the benthic-pelagic coupling and cycling rates of chemical elements that are crucial to determine growth of bacterioplankton and primary producers at the ecosystem level. Unfortunately, our knowledge and understanding of the magnitude of the sponge-meditated nutrient fluxes and their ecological implications depends much on the compound type (i.e. C, N, P, or Si). Herein, we review the available knowledge on the subject with emphasis on recent developments. © 2012 Elsevier Ltd.","author":[{"dropping-particle":"","family":"Maldonado","given":"Manuel","non-dropping-particle":"","parse-names":false,"suffix":""},{"dropping-particle":"","family":"Ribes","given":"Marta","non-dropping-particle":"","parse-names":false,"suffix":""},{"dropping-particle":"","family":"Duyl","given":"Fleur C.","non-dropping-particle":"van","parse-names":false,"suffix":""}],"container-title":"Advances in Marine Biology","edition":"1","id":"ITEM-1","issued":{"date-parts":[["2012"]]},"number-of-pages":"113-182","publisher":"Elsevier Ltd.","title":"Nutrient Fluxes Through Sponges. Biology, Budgets, and Ecological Implications","type":"book","volume":"62"},"uris":["http://www.mendeley.com/documents/?uuid=4815a0d3-6304-491d-944a-0c39bbfa4a6f"]}],"mendeley":{"formattedCitation":"(Maldonado, Ribes, &amp; van Duyl, 2012)","plainTextFormattedCitation":"(Maldonado, Ribes, &amp; van Duyl, 2012)","previouslyFormattedCitation":"(Maldonado, Ribes, &amp; van Duyl, 2012)"},"properties":{"noteIndex":0},"schema":"https://github.com/citation-style-language/schema/raw/master/csl-citation.json"}</w:delInstrText>
        </w:r>
        <w:r w:rsidRPr="00397CE8" w:rsidDel="00397CE8">
          <w:rPr>
            <w:rFonts w:ascii="Times New Roman" w:eastAsia="Calibri" w:hAnsi="Times New Roman" w:cs="Times New Roman"/>
            <w:highlight w:val="yellow"/>
            <w:rPrChange w:id="414" w:author="Nicole" w:date="2018-08-07T18:41:00Z">
              <w:rPr>
                <w:rFonts w:ascii="Times New Roman" w:eastAsia="Calibri" w:hAnsi="Times New Roman" w:cs="Times New Roman"/>
              </w:rPr>
            </w:rPrChange>
          </w:rPr>
          <w:fldChar w:fldCharType="separate"/>
        </w:r>
        <w:r w:rsidRPr="00397CE8" w:rsidDel="00397CE8">
          <w:rPr>
            <w:rFonts w:ascii="Times New Roman" w:eastAsia="Calibri" w:hAnsi="Times New Roman" w:cs="Times New Roman"/>
            <w:noProof/>
            <w:highlight w:val="yellow"/>
            <w:rPrChange w:id="415" w:author="Nicole" w:date="2018-08-07T18:41:00Z">
              <w:rPr>
                <w:rFonts w:ascii="Times New Roman" w:eastAsia="Calibri" w:hAnsi="Times New Roman" w:cs="Times New Roman"/>
                <w:noProof/>
              </w:rPr>
            </w:rPrChange>
          </w:rPr>
          <w:delText>(Maldonado, Ribes, &amp; van Duyl, 2012)</w:delText>
        </w:r>
        <w:r w:rsidRPr="00397CE8" w:rsidDel="00397CE8">
          <w:rPr>
            <w:rFonts w:ascii="Times New Roman" w:eastAsia="Calibri" w:hAnsi="Times New Roman" w:cs="Times New Roman"/>
            <w:highlight w:val="yellow"/>
            <w:rPrChange w:id="416" w:author="Nicole" w:date="2018-08-07T18:41:00Z">
              <w:rPr>
                <w:rFonts w:ascii="Times New Roman" w:eastAsia="Calibri" w:hAnsi="Times New Roman" w:cs="Times New Roman"/>
              </w:rPr>
            </w:rPrChange>
          </w:rPr>
          <w:fldChar w:fldCharType="end"/>
        </w:r>
        <w:r w:rsidRPr="00397CE8" w:rsidDel="00397CE8">
          <w:rPr>
            <w:rFonts w:ascii="Times New Roman" w:eastAsia="Calibri" w:hAnsi="Times New Roman" w:cs="Times New Roman"/>
            <w:highlight w:val="yellow"/>
            <w:rPrChange w:id="417" w:author="Nicole" w:date="2018-08-07T18:41:00Z">
              <w:rPr>
                <w:rFonts w:ascii="Times New Roman" w:eastAsia="Calibri" w:hAnsi="Times New Roman" w:cs="Times New Roman"/>
              </w:rPr>
            </w:rPrChange>
          </w:rPr>
          <w:delText xml:space="preserve"> at rates that may be responsible for mitigating phytoplankton blooms in Florida Bay </w:delText>
        </w:r>
        <w:r w:rsidRPr="00397CE8" w:rsidDel="00397CE8">
          <w:rPr>
            <w:rFonts w:ascii="Times New Roman" w:eastAsia="Calibri" w:hAnsi="Times New Roman" w:cs="Times New Roman"/>
            <w:highlight w:val="yellow"/>
            <w:rPrChange w:id="418" w:author="Nicole" w:date="2018-08-07T18:41:00Z">
              <w:rPr>
                <w:rFonts w:ascii="Times New Roman" w:eastAsia="Calibri" w:hAnsi="Times New Roman" w:cs="Times New Roman"/>
              </w:rPr>
            </w:rPrChange>
          </w:rPr>
          <w:fldChar w:fldCharType="begin" w:fldLock="1"/>
        </w:r>
        <w:r w:rsidR="00605415" w:rsidRPr="00397CE8" w:rsidDel="00397CE8">
          <w:rPr>
            <w:rFonts w:ascii="Times New Roman" w:eastAsia="Calibri" w:hAnsi="Times New Roman" w:cs="Times New Roman"/>
            <w:highlight w:val="yellow"/>
            <w:rPrChange w:id="419" w:author="Nicole" w:date="2018-08-07T18:41:00Z">
              <w:rPr>
                <w:rFonts w:ascii="Times New Roman" w:eastAsia="Calibri" w:hAnsi="Times New Roman" w:cs="Times New Roman"/>
              </w:rPr>
            </w:rPrChange>
          </w:rPr>
          <w:delInstrText>ADDIN CSL_CITATION {"citationItems":[{"id":"ITEM-1","itemData":{"DOI":"10.3354/meps328093","ISBN":"0171-8630","ISSN":"01718630","abstract":"An unprecedented series of ecological disturbances have been recurring within Florida Bay since the summer of 1987. Persistent and widespread phytoplankton and cyanobacteria blooms have coincided with the large scale decimation of sponge communities. One hypothesis is that the large scale loss of suspension-fee ding sponges has rendered the Florida Bay ecosystem susceptible to these recurring blooms. The primary objective of this study was to experimentally evaluate the potential for suspension-feeding sponges to control nuisance phytoplankton blooms within Florida Bay prior to a large sponge die-off event. To achieve this objective, we determined the extent and biomass of the surviving sponge community in the different basins of Florida Bay. Many areas within Florida Bay possessed sponge densities and biomasses of 1 to 3 ind. M-2 or 100 to 300 g m(-2) respectively. The dominant species included Spheciospongia vesparia, Chondrilla nucula, Cinachyra alloclada, Tedania ignis and Ircinia sp., which accounted for 68% of individual sponges observed and 88% of sponge biomass. Laboratory grazing rates of these dominant sponges were experimentally determined on 4 different algal food treatments: a monoculture of cyanobacteria Synechococcus elongatus, a monoculture of the diatom Cyclotella choctawhatcheeana, a monoculture of the dinoflagellate Prorocentrum hoffmanianum, and an equal volume of the 3 monocultures combined. To estimate the impact of a mass sponge mortality event on the system-wide filtration rate of Florida Bay, we combined estimates of the current sponge biomass and laboratory sponge filtration rates with estimates of mean volumes of the sub-basins of Florida Bay. This study implies that the current blooms occurring within the central region of Florida Bay can be explained by the loss of the dominant suspension feeder in this system, and there is no need to invoke a new addition of nutrients within this region for the blooms to occur.","author":[{"dropping-particle":"","family":"Peterson","given":"Bradley J.","non-dropping-particle":"","parse-names":false,"suffix":""},{"dropping-particle":"","family":"Chester","given":"Charles M.","non-dropping-particle":"","parse-names":false,"suffix":""},{"dropping-particle":"","family":"Jochem","given":"Frank J.","non-dropping-particle":"","parse-names":false,"suffix":""},{"dropping-particle":"","family":"Fourqurean","given":"James W.","non-dropping-particle":"","parse-names":false,"suffix":""}],"container-title":"Marine Ecology Progress Series","id":"ITEM-1","issued":{"date-parts":[["2006"]]},"page":"93-103","title":"Potential role of sponge communities in controlling phytoplankton blooms in Florida Bay","type":"article-journal","volume":"328"},"uris":["http://www.mendeley.com/documents/?uuid=358be40c-46e4-4595-8e06-413b57330dc5"]}],"mendeley":{"formattedCitation":"(Peterson, Chester, Jochem, &amp; Fourqurean, 2006)","plainTextFormattedCitation":"(Peterson, Chester, Jochem, &amp; Fourqurean, 2006)","previouslyFormattedCitation":"(Peterson, Chester, Jochem, &amp; Fourqurean, 2006)"},"properties":{"noteIndex":0},"schema":"https://github.com/citation-style-language/schema/raw/master/csl-citation.json"}</w:delInstrText>
        </w:r>
        <w:r w:rsidRPr="00397CE8" w:rsidDel="00397CE8">
          <w:rPr>
            <w:rFonts w:ascii="Times New Roman" w:eastAsia="Calibri" w:hAnsi="Times New Roman" w:cs="Times New Roman"/>
            <w:highlight w:val="yellow"/>
            <w:rPrChange w:id="420" w:author="Nicole" w:date="2018-08-07T18:41:00Z">
              <w:rPr>
                <w:rFonts w:ascii="Times New Roman" w:eastAsia="Calibri" w:hAnsi="Times New Roman" w:cs="Times New Roman"/>
              </w:rPr>
            </w:rPrChange>
          </w:rPr>
          <w:fldChar w:fldCharType="separate"/>
        </w:r>
        <w:r w:rsidRPr="00397CE8" w:rsidDel="00397CE8">
          <w:rPr>
            <w:rFonts w:ascii="Times New Roman" w:eastAsia="Calibri" w:hAnsi="Times New Roman" w:cs="Times New Roman"/>
            <w:noProof/>
            <w:highlight w:val="yellow"/>
            <w:rPrChange w:id="421" w:author="Nicole" w:date="2018-08-07T18:41:00Z">
              <w:rPr>
                <w:rFonts w:ascii="Times New Roman" w:eastAsia="Calibri" w:hAnsi="Times New Roman" w:cs="Times New Roman"/>
                <w:noProof/>
              </w:rPr>
            </w:rPrChange>
          </w:rPr>
          <w:delText>(Peterson, Chester, Jochem, &amp; Fourqurean, 2006)</w:delText>
        </w:r>
        <w:r w:rsidRPr="00397CE8" w:rsidDel="00397CE8">
          <w:rPr>
            <w:rFonts w:ascii="Times New Roman" w:eastAsia="Calibri" w:hAnsi="Times New Roman" w:cs="Times New Roman"/>
            <w:highlight w:val="yellow"/>
            <w:rPrChange w:id="422" w:author="Nicole" w:date="2018-08-07T18:41:00Z">
              <w:rPr>
                <w:rFonts w:ascii="Times New Roman" w:eastAsia="Calibri" w:hAnsi="Times New Roman" w:cs="Times New Roman"/>
              </w:rPr>
            </w:rPrChange>
          </w:rPr>
          <w:fldChar w:fldCharType="end"/>
        </w:r>
        <w:r w:rsidRPr="00397CE8" w:rsidDel="00397CE8">
          <w:rPr>
            <w:rFonts w:ascii="Times New Roman" w:eastAsia="Calibri" w:hAnsi="Times New Roman" w:cs="Times New Roman"/>
            <w:highlight w:val="yellow"/>
            <w:rPrChange w:id="423" w:author="Nicole" w:date="2018-08-07T18:41:00Z">
              <w:rPr>
                <w:rFonts w:ascii="Times New Roman" w:eastAsia="Calibri" w:hAnsi="Times New Roman" w:cs="Times New Roman"/>
              </w:rPr>
            </w:rPrChange>
          </w:rPr>
          <w:delText xml:space="preserve">. Other than a census study that showed a decline in sponge diversity in Panama </w:delText>
        </w:r>
        <w:r w:rsidRPr="00397CE8" w:rsidDel="00397CE8">
          <w:rPr>
            <w:rFonts w:ascii="Times New Roman" w:eastAsia="Calibri" w:hAnsi="Times New Roman" w:cs="Times New Roman"/>
            <w:highlight w:val="yellow"/>
            <w:rPrChange w:id="424" w:author="Nicole" w:date="2018-08-07T18:41:00Z">
              <w:rPr>
                <w:rFonts w:ascii="Times New Roman" w:eastAsia="Calibri" w:hAnsi="Times New Roman" w:cs="Times New Roman"/>
              </w:rPr>
            </w:rPrChange>
          </w:rPr>
          <w:fldChar w:fldCharType="begin" w:fldLock="1"/>
        </w:r>
        <w:r w:rsidR="00605415" w:rsidRPr="00397CE8" w:rsidDel="00397CE8">
          <w:rPr>
            <w:rFonts w:ascii="Times New Roman" w:eastAsia="Calibri" w:hAnsi="Times New Roman" w:cs="Times New Roman"/>
            <w:highlight w:val="yellow"/>
            <w:rPrChange w:id="425" w:author="Nicole" w:date="2018-08-07T18:41:00Z">
              <w:rPr>
                <w:rFonts w:ascii="Times New Roman" w:eastAsia="Calibri" w:hAnsi="Times New Roman" w:cs="Times New Roman"/>
              </w:rPr>
            </w:rPrChange>
          </w:rPr>
          <w:delInstrText>ADDIN CSL_CITATION {"citationItems":[{"id":"ITEM-1","itemData":{"DOI":"10.1016/j.biocon.2005.08.007","abstract":"Sponges are abundant and diverse on coral reefs, and play key functional roles; but virtually nothing is known of their dynamics. This is the first report of coral reef sponge com- munity dynamics documented by a series of censuses in which volume and species of every individual were recorded. At the start of the 14 year study, there were 1395 sponge individuals, representing 39 species in nine orders, and a total sponge volume of 33,721 cm3 in the censused area of a shallow Caribbean reef in San Blas, Panama. The most striking results of the 5 censuses were steady disappearance of species (51.3%) throughout the study period, and a steep drop in total sponge volume (42.6%). Species in keratose orders and with massive growth forms were lost disproportionately. Sponge losses could not be attributed to predators, physical disturbance (including a hurricane), extreme episodes of other abiotic factors, or disproportionately great loss of rare species due to random fluctuations. Disease may have played a role. High loss rates documented at this and nearby sites could be a local phenomenon, but scattered reports of disease and mass mortality of sponges from other sites suggest these data may reflect region-wide losses. Monitoring programs designed for corals and mobile unitary organisms can miss changes in sponges because very high sponge species diversity, facile fragmentation and fusion, and quick and complete disappearance of dead sponges, impedes perception of changes if there are no prior censuses. Whether or not sponge declines are extensivewill remain unknown until repeat censuses have been accomplished at additional sites. Sponges can increase water clarity, bind live corals to the reef frame, and facilitate reef regeneration, suggesting that loss of sponges could accelerate declines of coral reefs.","author":[{"dropping-particle":"","family":"Wulff","given":"Janie L","non-dropping-particle":"","parse-names":false,"suffix":""}],"container-title":"Biological Conservation","id":"ITEM-1","issued":{"date-parts":[["2006"]]},"note":"biodiversity loss","page":"167-176","title":"Rapid diversity and abundance decline in a Caribbean coral reef sponge community","type":"article-journal","volume":"127"},"uris":["http://www.mendeley.com/documents/?uuid=81fd4558-18bc-3fdb-b8e2-517e9112984a"]}],"mendeley":{"formattedCitation":"(J. L. Wulff, 2006)","plainTextFormattedCitation":"(J. L. Wulff, 2006)","previouslyFormattedCitation":"(J. L. Wulff, 2006)"},"properties":{"noteIndex":0},"schema":"https://github.com/citation-style-language/schema/raw/master/csl-citation.json"}</w:delInstrText>
        </w:r>
        <w:r w:rsidRPr="00397CE8" w:rsidDel="00397CE8">
          <w:rPr>
            <w:rFonts w:ascii="Times New Roman" w:eastAsia="Calibri" w:hAnsi="Times New Roman" w:cs="Times New Roman"/>
            <w:highlight w:val="yellow"/>
            <w:rPrChange w:id="426" w:author="Nicole" w:date="2018-08-07T18:41:00Z">
              <w:rPr>
                <w:rFonts w:ascii="Times New Roman" w:eastAsia="Calibri" w:hAnsi="Times New Roman" w:cs="Times New Roman"/>
              </w:rPr>
            </w:rPrChange>
          </w:rPr>
          <w:fldChar w:fldCharType="separate"/>
        </w:r>
        <w:r w:rsidRPr="00397CE8" w:rsidDel="00397CE8">
          <w:rPr>
            <w:rFonts w:ascii="Times New Roman" w:eastAsia="Calibri" w:hAnsi="Times New Roman" w:cs="Times New Roman"/>
            <w:noProof/>
            <w:highlight w:val="yellow"/>
            <w:rPrChange w:id="427" w:author="Nicole" w:date="2018-08-07T18:41:00Z">
              <w:rPr>
                <w:rFonts w:ascii="Times New Roman" w:eastAsia="Calibri" w:hAnsi="Times New Roman" w:cs="Times New Roman"/>
                <w:noProof/>
              </w:rPr>
            </w:rPrChange>
          </w:rPr>
          <w:delText>(J. L. Wulff, 2006)</w:delText>
        </w:r>
        <w:r w:rsidRPr="00397CE8" w:rsidDel="00397CE8">
          <w:rPr>
            <w:rFonts w:ascii="Times New Roman" w:eastAsia="Calibri" w:hAnsi="Times New Roman" w:cs="Times New Roman"/>
            <w:highlight w:val="yellow"/>
            <w:rPrChange w:id="428" w:author="Nicole" w:date="2018-08-07T18:41:00Z">
              <w:rPr>
                <w:rFonts w:ascii="Times New Roman" w:eastAsia="Calibri" w:hAnsi="Times New Roman" w:cs="Times New Roman"/>
              </w:rPr>
            </w:rPrChange>
          </w:rPr>
          <w:fldChar w:fldCharType="end"/>
        </w:r>
        <w:r w:rsidRPr="00397CE8" w:rsidDel="00397CE8">
          <w:rPr>
            <w:rFonts w:ascii="Times New Roman" w:eastAsia="Calibri" w:hAnsi="Times New Roman" w:cs="Times New Roman"/>
            <w:highlight w:val="yellow"/>
            <w:rPrChange w:id="429" w:author="Nicole" w:date="2018-08-07T18:41:00Z">
              <w:rPr>
                <w:rFonts w:ascii="Times New Roman" w:eastAsia="Calibri" w:hAnsi="Times New Roman" w:cs="Times New Roman"/>
              </w:rPr>
            </w:rPrChange>
          </w:rPr>
          <w:delText xml:space="preserve">, there is still a lack of studies that consider long-term sponge community dynamics </w:delText>
        </w:r>
        <w:r w:rsidRPr="00397CE8" w:rsidDel="00397CE8">
          <w:rPr>
            <w:rFonts w:ascii="Times New Roman" w:eastAsia="Calibri" w:hAnsi="Times New Roman" w:cs="Times New Roman"/>
            <w:highlight w:val="yellow"/>
            <w:rPrChange w:id="430" w:author="Nicole" w:date="2018-08-07T18:41:00Z">
              <w:rPr>
                <w:rFonts w:ascii="Times New Roman" w:eastAsia="Calibri" w:hAnsi="Times New Roman" w:cs="Times New Roman"/>
              </w:rPr>
            </w:rPrChange>
          </w:rPr>
          <w:fldChar w:fldCharType="begin" w:fldLock="1"/>
        </w:r>
        <w:r w:rsidR="00605415" w:rsidRPr="00397CE8" w:rsidDel="00397CE8">
          <w:rPr>
            <w:rFonts w:ascii="Times New Roman" w:eastAsia="Calibri" w:hAnsi="Times New Roman" w:cs="Times New Roman"/>
            <w:highlight w:val="yellow"/>
            <w:rPrChange w:id="431" w:author="Nicole" w:date="2018-08-07T18:41:00Z">
              <w:rPr>
                <w:rFonts w:ascii="Times New Roman" w:eastAsia="Calibri" w:hAnsi="Times New Roman" w:cs="Times New Roman"/>
              </w:rPr>
            </w:rPrChange>
          </w:rPr>
          <w:delInstrText>ADDIN CSL_CITATION {"citationItems":[{"id":"ITEM-1","itemData":{"abstract":"Functional roles of sponges in coral reef ecosystems include: increasing coral survival by binding live corals to the reef frame and preventing access to their skeletons by exca- vating organisms; mediating regeneration of physically damaged reefs by temporary sta- bilization of carbonate rubble; reworking of solid carbonate through bioerosion; recy- cling nutrients and adding to primary production through microbial symbionts with spe- cial biochemical capabilities; clearing the water column of procaryotic plankton; serving as food for a variety of megafauna; and attracting support for responsible human steward- ship of coral reefs with aesthetically appealing colors and morphologies. Nevertheless, sponges tend to be avoided in assessment and monitoring of coral reefs because they are not easy to quantify or identify, and because we have only recently begun to understand the importance of their many functional roles. As we gain more understanding of these roles of sponges in coral reefs, the need to carefully assess and monitor changes in sponges is becoming more clear. Focus on functional roles dictates choice of methods for assess- ing and monitoring sponges, as follows: (1) volume will generally be the most useful way to quantify sponge populations; (2) accurate identification to genus, family, or even or- der, combined with a brief description and reference to voucher specimens, is preferable to guesses on species names, in cases for which identification can’t be verified by special- ists; (3) permanently marked sites must be monitored over time in order to be able to detect community changes and to distinguish beneficial from detrimental effects of sponges on corals.","author":[{"dropping-particle":"","family":"Wulff","given":"Janie","non-dropping-particle":"","parse-names":false,"suffix":""}],"container-title":"Bulletin of Marine Science","id":"ITEM-1","issue":"2","issued":{"date-parts":[["2001"]]},"note":"-this paper advocates for a focus on functional roles of sponges for coral reef monitoring efforts\n-it discusses functional roles sponges can play on the reef that affect coral\n-positive correlation between rubble consolidation and presence of cryptic sponges (Wulff, 1984)\n1) higher levels of organization are more useful in sponge identification than species id\n-many species of sponges, many are difficult to id in the field, many others have not been described, and the systematics are changing\n2) long-term studies should be used to detect community changes\n____\nThis paper compares different methods of quantifying sponges","page":"831-846","title":"Assessing and monitoring coral reef sponges: Why and how?","type":"article-journal","volume":"69"},"uris":["http://www.mendeley.com/documents/?uuid=fc3b3bbb-1067-3143-8ba7-d573ded663d6"]},{"id":"ITEM-2","itemData":{"DOI":"10.1016/j.ecss.2008.05.002","ISBN":"0272-7714","ISSN":"02727714","abstract":"Despite the wide range of functional roles performed by marine sponges they are still poorly represented in many research, monitoring and conservation programmes. The aim of this review is to examine recent developments in our understanding of sponge functional roles in tropical, temperate and polar ecosystems. Functions have been categorised into three areas: (a) impacts on substrate (including bioerosion, reef creation, and substrate stabilisation, consolidation and regeneration); (b) bentho-pelagic coupling (including carbon cycling, silicon cycling, oxygen depletion and nitrogen cycling); and (c) associations with other organisms (facilitating primary production, secondary production, provision of microhabitat, enhanced predation protection, survival success, range expansions and camouflage though association with sponges, sponges as a settlement substrate, disrupting near-boundary and reef level flow regimes, sponges as agents of biological disturbance, sponges as releasers of chemicals and sponges as tools for other organisms). The importance of sponges on substrate, sponge bentho-pelagic coupling, and sponge interactions and associations is described. Although the scientific evidence strongly supports the significance and widespread nature of these functional roles sponges still remain underappreciated in marine systems.","author":[{"dropping-particle":"","family":"Bell","given":"James J.","non-dropping-particle":"","parse-names":false,"suffix":""}],"container-title":"Estuarine, Coastal and Shelf Science","id":"ITEM-2","issued":{"date-parts":[["2008"]]},"page":"341-353","title":"The functional roles of marine sponges","type":"article-journal","volume":"79"},"uris":["http://www.mendeley.com/documents/?uuid=4939d9de-fc2a-4729-a209-6aae428e46a0"]},{"id":"ITEM-3","itemData":{"DOI":"10.1016/j.ecolind.2017.03.001","abstract":"Monitoring has become a critical component of managing marine environments world-wide in the face of local and global anthropogenic impacts. Typically the focus of most monitoring programmes has been to quantify temporal and spatial variation in the abundance of organisms, along with the diversity and com- position of biological communities to assess acute and chronic impacts. However, while such measures provide important indicators of change, they are less useful when trying to identify more chronic impacts, especially for species that are long-lived. Sponges are an important component of marine systems world- wide and they have received increased focus in recent years as a result of global reports of changing sponge abundance, particularly in tropical systems. While many studies have reported spatial and tem- poral variation in sponge assemblage composition and abundance, far fewer studies have considered specific monitoring of other aspects of sponge ecology, particularly ecological processes, or physiology. Here we identify a range of different potential indicators, primarily focused on shallow water (&lt;40 m) sponges that could be applied to provide more-comprehensive sponge monitoring, and the potential for these indicators to respond to different local and global scale anthropogenic impacts. While we focused on sponges, these indicators and our approach could be easily adapted to other marine groups. Apply- ing broader and more comprehensive monitoring approaches will enable both chronic and sub-chronic impacts to be detected, and provide a more holistic view of overall ecosystem health and population fitness.","author":[{"dropping-particle":"","family":"Bell","given":"James J","non-dropping-particle":"","parse-names":false,"suffix":""},{"dropping-particle":"","family":"Biggerstaff","given":"Andrew","non-dropping-particle":"","parse-names":false,"suffix":""},{"dropping-particle":"","family":"Bates","given":"Tracey","non-dropping-particle":"","parse-names":false,"suffix":""},{"dropping-particle":"","family":"Bennett","given":"Holly","non-dropping-particle":"","parse-names":false,"suffix":""},{"dropping-particle":"","family":"Marlow","given":"Joseph","non-dropping-particle":"","parse-names":false,"suffix":""},{"dropping-particle":"","family":"Mcgrath","given":"Emily","non-dropping-particle":"","parse-names":false,"suffix":""},{"dropping-particle":"","family":"Shaffer","given":"Megan","non-dropping-particle":"","parse-names":false,"suffix":""}],"container-title":"Ecological Indicators","id":"ITEM-3","issued":{"date-parts":[["2017"]]},"note":"NOT USED IN INTRO DRAFT","page":"470-488","title":"Sponge monitoring: Moving beyond diversity and abundance measures","type":"article-journal","volume":"78"},"uris":["http://www.mendeley.com/documents/?uuid=1e549713-791e-3edf-8364-5cc798388187"]}],"mendeley":{"formattedCitation":"(Bell, 2008; Bell et al., 2017; J. Wulff, 2001)","plainTextFormattedCitation":"(Bell, 2008; Bell et al., 2017; J. Wulff, 2001)","previouslyFormattedCitation":"(Bell, 2008; Bell et al., 2017; J. Wulff, 2001)"},"properties":{"noteIndex":0},"schema":"https://github.com/citation-style-language/schema/raw/master/csl-citation.json"}</w:delInstrText>
        </w:r>
        <w:r w:rsidRPr="00397CE8" w:rsidDel="00397CE8">
          <w:rPr>
            <w:rFonts w:ascii="Times New Roman" w:eastAsia="Calibri" w:hAnsi="Times New Roman" w:cs="Times New Roman"/>
            <w:highlight w:val="yellow"/>
            <w:rPrChange w:id="432" w:author="Nicole" w:date="2018-08-07T18:41:00Z">
              <w:rPr>
                <w:rFonts w:ascii="Times New Roman" w:eastAsia="Calibri" w:hAnsi="Times New Roman" w:cs="Times New Roman"/>
              </w:rPr>
            </w:rPrChange>
          </w:rPr>
          <w:fldChar w:fldCharType="separate"/>
        </w:r>
        <w:r w:rsidRPr="00397CE8" w:rsidDel="00397CE8">
          <w:rPr>
            <w:rFonts w:ascii="Times New Roman" w:eastAsia="Calibri" w:hAnsi="Times New Roman" w:cs="Times New Roman"/>
            <w:noProof/>
            <w:highlight w:val="yellow"/>
            <w:rPrChange w:id="433" w:author="Nicole" w:date="2018-08-07T18:41:00Z">
              <w:rPr>
                <w:rFonts w:ascii="Times New Roman" w:eastAsia="Calibri" w:hAnsi="Times New Roman" w:cs="Times New Roman"/>
                <w:noProof/>
              </w:rPr>
            </w:rPrChange>
          </w:rPr>
          <w:delText>(Bell, 2008; Bell et al., 2017; J. Wulff, 2001)</w:delText>
        </w:r>
        <w:r w:rsidRPr="00397CE8" w:rsidDel="00397CE8">
          <w:rPr>
            <w:rFonts w:ascii="Times New Roman" w:eastAsia="Calibri" w:hAnsi="Times New Roman" w:cs="Times New Roman"/>
            <w:highlight w:val="yellow"/>
            <w:rPrChange w:id="434" w:author="Nicole" w:date="2018-08-07T18:41:00Z">
              <w:rPr>
                <w:rFonts w:ascii="Times New Roman" w:eastAsia="Calibri" w:hAnsi="Times New Roman" w:cs="Times New Roman"/>
              </w:rPr>
            </w:rPrChange>
          </w:rPr>
          <w:fldChar w:fldCharType="end"/>
        </w:r>
        <w:r w:rsidRPr="00397CE8" w:rsidDel="00397CE8">
          <w:rPr>
            <w:rFonts w:ascii="Times New Roman" w:eastAsia="Calibri" w:hAnsi="Times New Roman" w:cs="Times New Roman"/>
            <w:highlight w:val="yellow"/>
            <w:rPrChange w:id="435" w:author="Nicole" w:date="2018-08-07T18:41:00Z">
              <w:rPr>
                <w:rFonts w:ascii="Times New Roman" w:eastAsia="Calibri" w:hAnsi="Times New Roman" w:cs="Times New Roman"/>
              </w:rPr>
            </w:rPrChange>
          </w:rPr>
          <w:delText xml:space="preserve">. </w:delText>
        </w:r>
      </w:del>
      <w:del w:id="436" w:author="Nicole" w:date="2018-07-13T14:29:00Z">
        <w:r w:rsidRPr="00397CE8" w:rsidDel="005E1A0C">
          <w:rPr>
            <w:rFonts w:ascii="Times New Roman" w:eastAsia="Calibri" w:hAnsi="Times New Roman" w:cs="Times New Roman"/>
            <w:highlight w:val="yellow"/>
            <w:rPrChange w:id="437" w:author="Nicole" w:date="2018-08-07T18:41:00Z">
              <w:rPr>
                <w:rFonts w:ascii="Times New Roman" w:eastAsia="Calibri" w:hAnsi="Times New Roman" w:cs="Times New Roman"/>
              </w:rPr>
            </w:rPrChange>
          </w:rPr>
          <w:delText>However, t</w:delText>
        </w:r>
      </w:del>
      <w:del w:id="438" w:author="Nicole" w:date="2018-08-07T18:40:00Z">
        <w:r w:rsidRPr="00397CE8" w:rsidDel="00397CE8">
          <w:rPr>
            <w:rFonts w:ascii="Times New Roman" w:eastAsia="Calibri" w:hAnsi="Times New Roman" w:cs="Times New Roman"/>
            <w:highlight w:val="yellow"/>
            <w:rPrChange w:id="439" w:author="Nicole" w:date="2018-08-07T18:41:00Z">
              <w:rPr>
                <w:rFonts w:ascii="Times New Roman" w:eastAsia="Calibri" w:hAnsi="Times New Roman" w:cs="Times New Roman"/>
              </w:rPr>
            </w:rPrChange>
          </w:rPr>
          <w:delText xml:space="preserve">he author of the census study calls for others to conduct long-term surveys in other areas to determine if the declines in sponge populations are widespread </w:delText>
        </w:r>
        <w:r w:rsidRPr="00397CE8" w:rsidDel="00397CE8">
          <w:rPr>
            <w:rFonts w:ascii="Times New Roman" w:eastAsia="Calibri" w:hAnsi="Times New Roman" w:cs="Times New Roman"/>
            <w:highlight w:val="yellow"/>
            <w:rPrChange w:id="440" w:author="Nicole" w:date="2018-08-07T18:41:00Z">
              <w:rPr>
                <w:rFonts w:ascii="Times New Roman" w:eastAsia="Calibri" w:hAnsi="Times New Roman" w:cs="Times New Roman"/>
              </w:rPr>
            </w:rPrChange>
          </w:rPr>
          <w:fldChar w:fldCharType="begin" w:fldLock="1"/>
        </w:r>
        <w:r w:rsidR="00605415" w:rsidRPr="00397CE8" w:rsidDel="00397CE8">
          <w:rPr>
            <w:rFonts w:ascii="Times New Roman" w:eastAsia="Calibri" w:hAnsi="Times New Roman" w:cs="Times New Roman"/>
            <w:highlight w:val="yellow"/>
            <w:rPrChange w:id="441" w:author="Nicole" w:date="2018-08-07T18:41:00Z">
              <w:rPr>
                <w:rFonts w:ascii="Times New Roman" w:eastAsia="Calibri" w:hAnsi="Times New Roman" w:cs="Times New Roman"/>
              </w:rPr>
            </w:rPrChange>
          </w:rPr>
          <w:delInstrText>ADDIN CSL_CITATION {"citationItems":[{"id":"ITEM-1","itemData":{"DOI":"10.1016/j.biocon.2005.08.007","abstract":"Sponges are abundant and diverse on coral reefs, and play key functional roles; but virtually nothing is known of their dynamics. This is the first report of coral reef sponge com- munity dynamics documented by a series of censuses in which volume and species of every individual were recorded. At the start of the 14 year study, there were 1395 sponge individuals, representing 39 species in nine orders, and a total sponge volume of 33,721 cm3 in the censused area of a shallow Caribbean reef in San Blas, Panama. The most striking results of the 5 censuses were steady disappearance of species (51.3%) throughout the study period, and a steep drop in total sponge volume (42.6%). Species in keratose orders and with massive growth forms were lost disproportionately. Sponge losses could not be attributed to predators, physical disturbance (including a hurricane), extreme episodes of other abiotic factors, or disproportionately great loss of rare species due to random fluctuations. Disease may have played a role. High loss rates documented at this and nearby sites could be a local phenomenon, but scattered reports of disease and mass mortality of sponges from other sites suggest these data may reflect region-wide losses. Monitoring programs designed for corals and mobile unitary organisms can miss changes in sponges because very high sponge species diversity, facile fragmentation and fusion, and quick and complete disappearance of dead sponges, impedes perception of changes if there are no prior censuses. Whether or not sponge declines are extensivewill remain unknown until repeat censuses have been accomplished at additional sites. Sponges can increase water clarity, bind live corals to the reef frame, and facilitate reef regeneration, suggesting that loss of sponges could accelerate declines of coral reefs.","author":[{"dropping-particle":"","family":"Wulff","given":"Janie L","non-dropping-particle":"","parse-names":false,"suffix":""}],"container-title":"Biological Conservation","id":"ITEM-1","issued":{"date-parts":[["2006"]]},"note":"biodiversity loss","page":"167-176","title":"Rapid diversity and abundance decline in a Caribbean coral reef sponge community","type":"article-journal","volume":"127"},"uris":["http://www.mendeley.com/documents/?uuid=81fd4558-18bc-3fdb-b8e2-517e9112984a"]}],"mendeley":{"formattedCitation":"(J. L. Wulff, 2006)","plainTextFormattedCitation":"(J. L. Wulff, 2006)","previouslyFormattedCitation":"(J. L. Wulff, 2006)"},"properties":{"noteIndex":0},"schema":"https://github.com/citation-style-language/schema/raw/master/csl-citation.json"}</w:delInstrText>
        </w:r>
        <w:r w:rsidRPr="00397CE8" w:rsidDel="00397CE8">
          <w:rPr>
            <w:rFonts w:ascii="Times New Roman" w:eastAsia="Calibri" w:hAnsi="Times New Roman" w:cs="Times New Roman"/>
            <w:highlight w:val="yellow"/>
            <w:rPrChange w:id="442" w:author="Nicole" w:date="2018-08-07T18:41:00Z">
              <w:rPr>
                <w:rFonts w:ascii="Times New Roman" w:eastAsia="Calibri" w:hAnsi="Times New Roman" w:cs="Times New Roman"/>
              </w:rPr>
            </w:rPrChange>
          </w:rPr>
          <w:fldChar w:fldCharType="separate"/>
        </w:r>
        <w:r w:rsidRPr="00397CE8" w:rsidDel="00397CE8">
          <w:rPr>
            <w:rFonts w:ascii="Times New Roman" w:eastAsia="Calibri" w:hAnsi="Times New Roman" w:cs="Times New Roman"/>
            <w:noProof/>
            <w:highlight w:val="yellow"/>
            <w:rPrChange w:id="443" w:author="Nicole" w:date="2018-08-07T18:41:00Z">
              <w:rPr>
                <w:rFonts w:ascii="Times New Roman" w:eastAsia="Calibri" w:hAnsi="Times New Roman" w:cs="Times New Roman"/>
                <w:noProof/>
              </w:rPr>
            </w:rPrChange>
          </w:rPr>
          <w:delText>(J. L. Wulff, 2006)</w:delText>
        </w:r>
        <w:r w:rsidRPr="00397CE8" w:rsidDel="00397CE8">
          <w:rPr>
            <w:rFonts w:ascii="Times New Roman" w:eastAsia="Calibri" w:hAnsi="Times New Roman" w:cs="Times New Roman"/>
            <w:highlight w:val="yellow"/>
            <w:rPrChange w:id="444" w:author="Nicole" w:date="2018-08-07T18:41:00Z">
              <w:rPr>
                <w:rFonts w:ascii="Times New Roman" w:eastAsia="Calibri" w:hAnsi="Times New Roman" w:cs="Times New Roman"/>
              </w:rPr>
            </w:rPrChange>
          </w:rPr>
          <w:fldChar w:fldCharType="end"/>
        </w:r>
        <w:r w:rsidRPr="00397CE8" w:rsidDel="00397CE8">
          <w:rPr>
            <w:rFonts w:ascii="Times New Roman" w:eastAsia="Calibri" w:hAnsi="Times New Roman" w:cs="Times New Roman"/>
            <w:highlight w:val="yellow"/>
            <w:rPrChange w:id="445" w:author="Nicole" w:date="2018-08-07T18:41:00Z">
              <w:rPr>
                <w:rFonts w:ascii="Times New Roman" w:eastAsia="Calibri" w:hAnsi="Times New Roman" w:cs="Times New Roman"/>
              </w:rPr>
            </w:rPrChange>
          </w:rPr>
          <w:delText>.</w:delText>
        </w:r>
      </w:del>
    </w:p>
    <w:p w:rsidR="000560AF" w:rsidRPr="00397CE8" w:rsidDel="00397CE8" w:rsidRDefault="000560AF" w:rsidP="000560AF">
      <w:pPr>
        <w:spacing w:line="720" w:lineRule="auto"/>
        <w:ind w:firstLine="720"/>
        <w:rPr>
          <w:del w:id="446" w:author="Nicole" w:date="2018-08-07T18:40:00Z"/>
          <w:rFonts w:ascii="Times New Roman" w:eastAsia="Calibri" w:hAnsi="Times New Roman" w:cs="Times New Roman"/>
          <w:highlight w:val="yellow"/>
          <w:rPrChange w:id="447" w:author="Nicole" w:date="2018-08-07T18:41:00Z">
            <w:rPr>
              <w:del w:id="448" w:author="Nicole" w:date="2018-08-07T18:40:00Z"/>
              <w:rFonts w:ascii="Times New Roman" w:eastAsia="Calibri" w:hAnsi="Times New Roman" w:cs="Times New Roman"/>
            </w:rPr>
          </w:rPrChange>
        </w:rPr>
      </w:pPr>
      <w:del w:id="449" w:author="Nicole" w:date="2018-08-07T18:40:00Z">
        <w:r w:rsidRPr="00397CE8" w:rsidDel="00397CE8">
          <w:rPr>
            <w:rFonts w:ascii="Times New Roman" w:eastAsia="Calibri" w:hAnsi="Times New Roman" w:cs="Times New Roman"/>
            <w:highlight w:val="yellow"/>
            <w:rPrChange w:id="450" w:author="Nicole" w:date="2018-08-07T18:41:00Z">
              <w:rPr>
                <w:rFonts w:ascii="Times New Roman" w:eastAsia="Calibri" w:hAnsi="Times New Roman" w:cs="Times New Roman"/>
              </w:rPr>
            </w:rPrChange>
          </w:rPr>
          <w:delText xml:space="preserve">In light of the effects of anthropogenic </w:delText>
        </w:r>
      </w:del>
      <w:del w:id="451" w:author="Nicole" w:date="2018-07-12T16:20:00Z">
        <w:r w:rsidRPr="00397CE8" w:rsidDel="009347E3">
          <w:rPr>
            <w:rFonts w:ascii="Times New Roman" w:eastAsia="Calibri" w:hAnsi="Times New Roman" w:cs="Times New Roman"/>
            <w:highlight w:val="yellow"/>
            <w:rPrChange w:id="452" w:author="Nicole" w:date="2018-08-07T18:41:00Z">
              <w:rPr>
                <w:rFonts w:ascii="Times New Roman" w:eastAsia="Calibri" w:hAnsi="Times New Roman" w:cs="Times New Roman"/>
              </w:rPr>
            </w:rPrChange>
          </w:rPr>
          <w:delText xml:space="preserve">disturbance </w:delText>
        </w:r>
      </w:del>
      <w:del w:id="453" w:author="Nicole" w:date="2018-08-07T18:40:00Z">
        <w:r w:rsidRPr="00397CE8" w:rsidDel="00397CE8">
          <w:rPr>
            <w:rFonts w:ascii="Times New Roman" w:eastAsia="Calibri" w:hAnsi="Times New Roman" w:cs="Times New Roman"/>
            <w:highlight w:val="yellow"/>
            <w:rPrChange w:id="454" w:author="Nicole" w:date="2018-08-07T18:41:00Z">
              <w:rPr>
                <w:rFonts w:ascii="Times New Roman" w:eastAsia="Calibri" w:hAnsi="Times New Roman" w:cs="Times New Roman"/>
              </w:rPr>
            </w:rPrChange>
          </w:rPr>
          <w:delText xml:space="preserve">on coral reefs, the relationship between corals and sponges has been more carefully considered, but there has yet to be a comparison at the community level. As reef degradation has increased, the composition of these foundation groups has begun to change. Some propose the potential for sponges to maintain integrity of corals through association while others argue the potential for sponges to outcompete corals leading to a phase shift to sponge-dominated reefs </w:delText>
        </w:r>
        <w:r w:rsidRPr="00397CE8" w:rsidDel="00397CE8">
          <w:rPr>
            <w:rFonts w:ascii="Times New Roman" w:eastAsia="Calibri" w:hAnsi="Times New Roman" w:cs="Times New Roman"/>
            <w:highlight w:val="yellow"/>
            <w:rPrChange w:id="455" w:author="Nicole" w:date="2018-08-07T18:41:00Z">
              <w:rPr>
                <w:rFonts w:ascii="Times New Roman" w:eastAsia="Calibri" w:hAnsi="Times New Roman" w:cs="Times New Roman"/>
              </w:rPr>
            </w:rPrChange>
          </w:rPr>
          <w:fldChar w:fldCharType="begin" w:fldLock="1"/>
        </w:r>
        <w:r w:rsidR="00605415" w:rsidRPr="00397CE8" w:rsidDel="00397CE8">
          <w:rPr>
            <w:rFonts w:ascii="Times New Roman" w:eastAsia="Calibri" w:hAnsi="Times New Roman" w:cs="Times New Roman"/>
            <w:highlight w:val="yellow"/>
            <w:rPrChange w:id="456" w:author="Nicole" w:date="2018-08-07T18:41:00Z">
              <w:rPr>
                <w:rFonts w:ascii="Times New Roman" w:eastAsia="Calibri" w:hAnsi="Times New Roman" w:cs="Times New Roman"/>
              </w:rPr>
            </w:rPrChange>
          </w:rPr>
          <w:delInstrText>ADDIN CSL_CITATION {"citationItems":[{"id":"ITEM-1","itemData":{"DOI":"10.1016/j.ecss.2008.05.002","ISBN":"0272-7714","ISSN":"02727714","abstract":"Despite the wide range of functional roles performed by marine sponges they are still poorly represented in many research, monitoring and conservation programmes. The aim of this review is to examine recent developments in our understanding of sponge functional roles in tropical, temperate and polar ecosystems. Functions have been categorised into three areas: (a) impacts on substrate (including bioerosion, reef creation, and substrate stabilisation, consolidation and regeneration); (b) bentho-pelagic coupling (including carbon cycling, silicon cycling, oxygen depletion and nitrogen cycling); and (c) associations with other organisms (facilitating primary production, secondary production, provision of microhabitat, enhanced predation protection, survival success, range expansions and camouflage though association with sponges, sponges as a settlement substrate, disrupting near-boundary and reef level flow regimes, sponges as agents of biological disturbance, sponges as releasers of chemicals and sponges as tools for other organisms). The importance of sponges on substrate, sponge bentho-pelagic coupling, and sponge interactions and associations is described. Although the scientific evidence strongly supports the significance and widespread nature of these functional roles sponges still remain underappreciated in marine systems.","author":[{"dropping-particle":"","family":"Bell","given":"James J.","non-dropping-particle":"","parse-names":false,"suffix":""}],"container-title":"Estuarine, Coastal and Shelf Science","id":"ITEM-1","issued":{"date-parts":[["2008"]]},"page":"341-353","title":"The functional roles of marine sponges","type":"article-journal","volume":"79"},"uris":["http://www.mendeley.com/documents/?uuid=4939d9de-fc2a-4729-a209-6aae428e46a0"]},{"id":"ITEM-2","itemData":{"DOI":"10.1111/gcb.12212","ISBN":"1365-2486","ISSN":"13541013","PMID":"23553821","abstract":"Coral reefs across the world have been seriously degraded and have a bleak future in response to predicted global warming and ocean acidification (OA). However, this is not the first time that biocalcifying organisms, including corals, have faced the threat of extinction. The end-Triassic mass extinction (200 million years ago) was the most severe biotic crisis experienced by modern marine invertebrates, which selected against biocalcifiers; this was followed by the proliferation of another invertebrate group, sponges. The duration of this sponge-dominated period far surpasses that of alternative stable-ecosystem or phase-shift states reported on modern day coral reefs and, as such, a shift to sponge-dominated reefs warrants serious consideration as one future trajectory of coral reefs. We hypothesise that some coral reefs of today may become sponge reefs in the future, as sponges and corals respond differently to changing ocean chemistry and environmental conditions. To support this hypothesis, we discuss: 1) the presence of sponge reefs in the geological record; 2) reported shifts from coral- to sponge-dominated systems; and 3) direct and indirect responses of the sponge holobiont and its constituent parts (host and symbionts) to changes in temperature and pH. Based on this evidence, we propose that sponges may be one group to benefit from projected climate change and ocean acidification scenarios, and that increased sponge abundance represents a possible future trajectory for some coral reefs, which would have important implications for overall reef functioning. © 2013 Blackwell Publishing Ltd","author":[{"dropping-particle":"","family":"Bell","given":"James J.","non-dropping-particle":"","parse-names":false,"suffix":""},{"dropping-particle":"","family":"Davy","given":"Simon K.","non-dropping-particle":"","parse-names":false,"suffix":""},{"dropping-particle":"","family":"Jones","given":"Timothy","non-dropping-particle":"","parse-names":false,"suffix":""},{"dropping-particle":"","family":"Taylor","given":"Michael W.","non-dropping-particle":"","parse-names":false,"suffix":""},{"dropping-particle":"","family":"Webster","given":"Nicole S.","non-dropping-particle":"","parse-names":false,"suffix":""}],"container-title":"Global Change Biology","id":"ITEM-2","issue":"9","issued":{"date-parts":[["2013"]]},"page":"2613-2624","title":"Could some coral reefs become sponge reefs as our climate changes?","type":"article-journal","volume":"19"},"uris":["http://www.mendeley.com/documents/?uuid=b645ea37-df2b-42aa-9311-2616b04f0654"]}],"mendeley":{"formattedCitation":"(Bell, 2008; Bell, Davy, Jones, Taylor, &amp; Webster, 2013)","plainTextFormattedCitation":"(Bell, 2008; Bell, Davy, Jones, Taylor, &amp; Webster, 2013)","previouslyFormattedCitation":"(Bell, 2008; Bell, Davy, Jones, Taylor, &amp; Webster, 2013)"},"properties":{"noteIndex":0},"schema":"https://github.com/citation-style-language/schema/raw/master/csl-citation.json"}</w:delInstrText>
        </w:r>
        <w:r w:rsidRPr="00397CE8" w:rsidDel="00397CE8">
          <w:rPr>
            <w:rFonts w:ascii="Times New Roman" w:eastAsia="Calibri" w:hAnsi="Times New Roman" w:cs="Times New Roman"/>
            <w:highlight w:val="yellow"/>
            <w:rPrChange w:id="457" w:author="Nicole" w:date="2018-08-07T18:41:00Z">
              <w:rPr>
                <w:rFonts w:ascii="Times New Roman" w:eastAsia="Calibri" w:hAnsi="Times New Roman" w:cs="Times New Roman"/>
              </w:rPr>
            </w:rPrChange>
          </w:rPr>
          <w:fldChar w:fldCharType="separate"/>
        </w:r>
        <w:r w:rsidRPr="00397CE8" w:rsidDel="00397CE8">
          <w:rPr>
            <w:rFonts w:ascii="Times New Roman" w:eastAsia="Calibri" w:hAnsi="Times New Roman" w:cs="Times New Roman"/>
            <w:noProof/>
            <w:highlight w:val="yellow"/>
            <w:rPrChange w:id="458" w:author="Nicole" w:date="2018-08-07T18:41:00Z">
              <w:rPr>
                <w:rFonts w:ascii="Times New Roman" w:eastAsia="Calibri" w:hAnsi="Times New Roman" w:cs="Times New Roman"/>
                <w:noProof/>
              </w:rPr>
            </w:rPrChange>
          </w:rPr>
          <w:delText>(Bell, 2008; Bell, Davy, Jones, Taylor, &amp; Webster, 2013)</w:delText>
        </w:r>
        <w:r w:rsidRPr="00397CE8" w:rsidDel="00397CE8">
          <w:rPr>
            <w:rFonts w:ascii="Times New Roman" w:eastAsia="Calibri" w:hAnsi="Times New Roman" w:cs="Times New Roman"/>
            <w:highlight w:val="yellow"/>
            <w:rPrChange w:id="459" w:author="Nicole" w:date="2018-08-07T18:41:00Z">
              <w:rPr>
                <w:rFonts w:ascii="Times New Roman" w:eastAsia="Calibri" w:hAnsi="Times New Roman" w:cs="Times New Roman"/>
              </w:rPr>
            </w:rPrChange>
          </w:rPr>
          <w:fldChar w:fldCharType="end"/>
        </w:r>
        <w:r w:rsidRPr="00397CE8" w:rsidDel="00397CE8">
          <w:rPr>
            <w:rFonts w:ascii="Times New Roman" w:eastAsia="Calibri" w:hAnsi="Times New Roman" w:cs="Times New Roman"/>
            <w:highlight w:val="yellow"/>
            <w:rPrChange w:id="460" w:author="Nicole" w:date="2018-08-07T18:41:00Z">
              <w:rPr>
                <w:rFonts w:ascii="Times New Roman" w:eastAsia="Calibri" w:hAnsi="Times New Roman" w:cs="Times New Roman"/>
              </w:rPr>
            </w:rPrChange>
          </w:rPr>
          <w:delText>.</w:delText>
        </w:r>
      </w:del>
    </w:p>
    <w:p w:rsidR="000560AF" w:rsidRPr="00365A66" w:rsidDel="00C11D4B" w:rsidRDefault="000560AF" w:rsidP="00365A66">
      <w:pPr>
        <w:spacing w:line="720" w:lineRule="auto"/>
        <w:ind w:firstLine="720"/>
        <w:rPr>
          <w:del w:id="461" w:author="Nicole" w:date="2018-08-08T12:35:00Z"/>
          <w:rFonts w:ascii="Times New Roman" w:hAnsi="Times New Roman" w:cs="Times New Roman"/>
          <w:rPrChange w:id="462" w:author="Nicole" w:date="2018-07-13T14:40:00Z">
            <w:rPr>
              <w:del w:id="463" w:author="Nicole" w:date="2018-08-08T12:35:00Z"/>
              <w:rFonts w:ascii="Times New Roman" w:eastAsia="Calibri" w:hAnsi="Times New Roman" w:cs="Times New Roman"/>
            </w:rPr>
          </w:rPrChange>
        </w:rPr>
      </w:pPr>
      <w:del w:id="464" w:author="Nicole" w:date="2018-08-08T12:35:00Z">
        <w:r w:rsidRPr="00397CE8" w:rsidDel="00C11D4B">
          <w:rPr>
            <w:rFonts w:ascii="Times New Roman" w:hAnsi="Times New Roman" w:cs="Times New Roman"/>
            <w:highlight w:val="yellow"/>
            <w:rPrChange w:id="465" w:author="Nicole" w:date="2018-08-07T18:41:00Z">
              <w:rPr>
                <w:rFonts w:ascii="Times New Roman" w:hAnsi="Times New Roman" w:cs="Times New Roman"/>
              </w:rPr>
            </w:rPrChange>
          </w:rPr>
          <w:delText xml:space="preserve">In this study, I will address the need for a </w:delText>
        </w:r>
      </w:del>
      <w:del w:id="466" w:author="Nicole" w:date="2018-07-12T17:12:00Z">
        <w:r w:rsidRPr="00397CE8" w:rsidDel="001905E3">
          <w:rPr>
            <w:rFonts w:ascii="Times New Roman" w:hAnsi="Times New Roman" w:cs="Times New Roman"/>
            <w:highlight w:val="yellow"/>
            <w:rPrChange w:id="467" w:author="Nicole" w:date="2018-08-07T18:41:00Z">
              <w:rPr>
                <w:rFonts w:ascii="Times New Roman" w:hAnsi="Times New Roman" w:cs="Times New Roman"/>
              </w:rPr>
            </w:rPrChange>
          </w:rPr>
          <w:delText>description of</w:delText>
        </w:r>
      </w:del>
      <w:del w:id="468" w:author="Nicole" w:date="2018-08-08T12:35:00Z">
        <w:r w:rsidRPr="00397CE8" w:rsidDel="00C11D4B">
          <w:rPr>
            <w:rFonts w:ascii="Times New Roman" w:hAnsi="Times New Roman" w:cs="Times New Roman"/>
            <w:highlight w:val="yellow"/>
            <w:rPrChange w:id="469" w:author="Nicole" w:date="2018-08-07T18:41:00Z">
              <w:rPr>
                <w:rFonts w:ascii="Times New Roman" w:hAnsi="Times New Roman" w:cs="Times New Roman"/>
              </w:rPr>
            </w:rPrChange>
          </w:rPr>
          <w:delText xml:space="preserve"> sponge community dynamics. </w:delText>
        </w:r>
      </w:del>
      <w:del w:id="470" w:author="Nicole" w:date="2018-07-13T14:32:00Z">
        <w:r w:rsidRPr="00397CE8" w:rsidDel="005E1A0C">
          <w:rPr>
            <w:rFonts w:ascii="Times New Roman" w:hAnsi="Times New Roman" w:cs="Times New Roman"/>
            <w:highlight w:val="yellow"/>
            <w:rPrChange w:id="471" w:author="Nicole" w:date="2018-08-07T18:41:00Z">
              <w:rPr>
                <w:rFonts w:ascii="Times New Roman" w:hAnsi="Times New Roman" w:cs="Times New Roman"/>
              </w:rPr>
            </w:rPrChange>
          </w:rPr>
          <w:delText xml:space="preserve">I propose that within the foundation groups of corals and sponges, there are some recognizable taxonomic units (RTU’s) and functional groups that are more spatially dominant than others. </w:delText>
        </w:r>
      </w:del>
      <w:del w:id="472" w:author="Nicole" w:date="2018-07-13T14:40:00Z">
        <w:r w:rsidRPr="00397CE8" w:rsidDel="00365A66">
          <w:rPr>
            <w:rFonts w:ascii="Times New Roman" w:hAnsi="Times New Roman" w:cs="Times New Roman"/>
            <w:highlight w:val="yellow"/>
            <w:rPrChange w:id="473" w:author="Nicole" w:date="2018-08-07T18:41:00Z">
              <w:rPr>
                <w:rFonts w:ascii="Times New Roman" w:hAnsi="Times New Roman" w:cs="Times New Roman"/>
              </w:rPr>
            </w:rPrChange>
          </w:rPr>
          <w:delText xml:space="preserve">I will investigate these differences in spatial dominance. </w:delText>
        </w:r>
      </w:del>
      <w:del w:id="474" w:author="Nicole" w:date="2018-07-12T17:17:00Z">
        <w:r w:rsidRPr="00397CE8" w:rsidDel="003B04C7">
          <w:rPr>
            <w:rFonts w:ascii="Times New Roman" w:hAnsi="Times New Roman" w:cs="Times New Roman"/>
            <w:highlight w:val="yellow"/>
            <w:rPrChange w:id="475" w:author="Nicole" w:date="2018-08-07T18:41:00Z">
              <w:rPr>
                <w:rFonts w:ascii="Times New Roman" w:hAnsi="Times New Roman" w:cs="Times New Roman"/>
              </w:rPr>
            </w:rPrChange>
          </w:rPr>
          <w:delText xml:space="preserve">Finally, </w:delText>
        </w:r>
      </w:del>
      <w:del w:id="476" w:author="Nicole" w:date="2018-08-08T12:35:00Z">
        <w:r w:rsidRPr="00397CE8" w:rsidDel="00C11D4B">
          <w:rPr>
            <w:rFonts w:ascii="Times New Roman" w:hAnsi="Times New Roman" w:cs="Times New Roman"/>
            <w:highlight w:val="yellow"/>
            <w:rPrChange w:id="477" w:author="Nicole" w:date="2018-08-07T18:41:00Z">
              <w:rPr>
                <w:rFonts w:ascii="Times New Roman" w:hAnsi="Times New Roman" w:cs="Times New Roman"/>
              </w:rPr>
            </w:rPrChange>
          </w:rPr>
          <w:delText>I will examine whether coral and sponge communities co-vary, giving consideration to both RTU’s and functional groups.</w:delText>
        </w:r>
      </w:del>
    </w:p>
    <w:p w:rsidR="000560AF" w:rsidRPr="007E69BC" w:rsidRDefault="000560AF" w:rsidP="000560AF">
      <w:pPr>
        <w:widowControl w:val="0"/>
        <w:tabs>
          <w:tab w:val="left" w:pos="220"/>
          <w:tab w:val="left" w:pos="720"/>
        </w:tabs>
        <w:autoSpaceDE w:val="0"/>
        <w:autoSpaceDN w:val="0"/>
        <w:adjustRightInd w:val="0"/>
        <w:spacing w:line="720" w:lineRule="auto"/>
        <w:rPr>
          <w:rFonts w:ascii="Times New Roman" w:hAnsi="Times New Roman" w:cs="Times New Roman"/>
        </w:rPr>
      </w:pPr>
      <w:r w:rsidRPr="007E69BC">
        <w:rPr>
          <w:rFonts w:ascii="Times New Roman" w:hAnsi="Times New Roman" w:cs="Times New Roman"/>
          <w:b/>
        </w:rPr>
        <w:t>Methodology or Procedures</w:t>
      </w:r>
    </w:p>
    <w:p w:rsidR="000560AF" w:rsidRPr="007E69BC" w:rsidRDefault="000560AF" w:rsidP="000560AF">
      <w:pPr>
        <w:spacing w:line="720" w:lineRule="auto"/>
        <w:rPr>
          <w:rFonts w:ascii="Times New Roman" w:eastAsia="Calibri" w:hAnsi="Times New Roman" w:cs="Times New Roman"/>
          <w:i/>
        </w:rPr>
      </w:pPr>
      <w:commentRangeStart w:id="478"/>
      <w:r w:rsidRPr="007E69BC">
        <w:rPr>
          <w:rFonts w:ascii="Times New Roman" w:eastAsia="Calibri" w:hAnsi="Times New Roman" w:cs="Times New Roman"/>
          <w:i/>
        </w:rPr>
        <w:t>Data Collection</w:t>
      </w:r>
      <w:commentRangeEnd w:id="478"/>
      <w:r w:rsidR="004E7FA9">
        <w:rPr>
          <w:rStyle w:val="CommentReference"/>
        </w:rPr>
        <w:commentReference w:id="478"/>
      </w:r>
    </w:p>
    <w:p w:rsidR="000560AF" w:rsidRPr="007E69BC" w:rsidRDefault="000560AF" w:rsidP="000560AF">
      <w:pPr>
        <w:spacing w:line="720" w:lineRule="auto"/>
        <w:ind w:firstLine="720"/>
        <w:rPr>
          <w:rFonts w:ascii="Times New Roman" w:eastAsia="Calibri" w:hAnsi="Times New Roman" w:cs="Times New Roman"/>
          <w:color w:val="000000"/>
        </w:rPr>
      </w:pPr>
      <w:r w:rsidRPr="007E69BC">
        <w:rPr>
          <w:rFonts w:ascii="Times New Roman" w:eastAsia="Calibri" w:hAnsi="Times New Roman" w:cs="Times New Roman"/>
        </w:rPr>
        <w:t xml:space="preserve">At 8 different locations around </w:t>
      </w:r>
      <w:proofErr w:type="spellStart"/>
      <w:r w:rsidRPr="007E69BC">
        <w:rPr>
          <w:rFonts w:ascii="Times New Roman" w:eastAsia="Calibri" w:hAnsi="Times New Roman" w:cs="Times New Roman"/>
        </w:rPr>
        <w:t>Guana</w:t>
      </w:r>
      <w:proofErr w:type="spellEnd"/>
      <w:r w:rsidRPr="007E69BC">
        <w:rPr>
          <w:rFonts w:ascii="Times New Roman" w:eastAsia="Calibri" w:hAnsi="Times New Roman" w:cs="Times New Roman"/>
        </w:rPr>
        <w:t xml:space="preserve"> Head Island in the British Virgin Islands, </w:t>
      </w:r>
      <w:del w:id="479" w:author="Nicole" w:date="2018-07-12T16:28:00Z">
        <w:r w:rsidRPr="007E69BC" w:rsidDel="00605415">
          <w:rPr>
            <w:rFonts w:ascii="Times New Roman" w:eastAsia="Calibri" w:hAnsi="Times New Roman" w:cs="Times New Roman"/>
          </w:rPr>
          <w:delText>Forrester et al. (2015)</w:delText>
        </w:r>
      </w:del>
      <w:ins w:id="480" w:author="Nicole" w:date="2018-07-12T16:28:00Z">
        <w:r w:rsidR="00605415">
          <w:rPr>
            <w:rFonts w:ascii="Times New Roman" w:eastAsia="Calibri" w:hAnsi="Times New Roman" w:cs="Times New Roman"/>
          </w:rPr>
          <w:t>divers</w:t>
        </w:r>
      </w:ins>
      <w:r w:rsidRPr="007E69BC">
        <w:rPr>
          <w:rFonts w:ascii="Times New Roman" w:eastAsia="Calibri" w:hAnsi="Times New Roman" w:cs="Times New Roman"/>
        </w:rPr>
        <w:t xml:space="preserve"> </w:t>
      </w:r>
      <w:r w:rsidRPr="007E69BC">
        <w:rPr>
          <w:rFonts w:ascii="Times New Roman" w:eastAsia="Calibri" w:hAnsi="Times New Roman" w:cs="Times New Roman"/>
          <w:color w:val="000000"/>
        </w:rPr>
        <w:t>recorded percent cover for 27 recognizable taxonomic units (RTU’s) of corals</w:t>
      </w:r>
      <w:ins w:id="481" w:author="Nicole" w:date="2018-07-12T16:29:00Z">
        <w:r w:rsidR="00605415">
          <w:rPr>
            <w:rFonts w:ascii="Times New Roman" w:eastAsia="Calibri" w:hAnsi="Times New Roman" w:cs="Times New Roman"/>
            <w:color w:val="000000"/>
          </w:rPr>
          <w:t xml:space="preserve"> </w:t>
        </w:r>
      </w:ins>
      <w:ins w:id="482" w:author="Nicole" w:date="2018-07-12T16:30:00Z">
        <w:r w:rsidR="00605415">
          <w:rPr>
            <w:rFonts w:ascii="Times New Roman" w:eastAsia="Calibri" w:hAnsi="Times New Roman" w:cs="Times New Roman"/>
            <w:color w:val="000000"/>
          </w:rPr>
          <w:fldChar w:fldCharType="begin" w:fldLock="1"/>
        </w:r>
      </w:ins>
      <w:r w:rsidR="006F1C0E">
        <w:rPr>
          <w:rFonts w:ascii="Times New Roman" w:eastAsia="Calibri" w:hAnsi="Times New Roman" w:cs="Times New Roman"/>
          <w:color w:val="000000"/>
        </w:rPr>
        <w:instrText>ADDIN CSL_CITATION {"citationItems":[{"id":"ITEM-1","itemData":{"DOI":"10.1016/j.jnc.2015.01.002","ISSN":"1617-1381","abstract":"Citizen science is increasing and can complement the work of professional scientists, but the value of citizen data is often untested. We therefore compared the long-term changes to coral reefs that were detected by a professional and volunteer monitoring program, operated by University of Rhode Island (URI) staff and Reef Check volunteers, respectively. Both groups monitored reefs in the British Virgin Islands from 1997 to 2012 but mostly monitored different sites (URI 8 sites and Reef Check 4 sites). When URI staff visited the Reef Check sites to perform a side-by-side to comparison, Reef Check fish density estimates were consistently higher than those made by URI observers but benthic indicators showed bet- ter agreement. When long-term trends were compared, the two programs detected qualitatively similar trends in the % cover of live coral and coral rubble, but temporal changes in the cover of other benthic indicators were less consistent. The URI program detected a widespread increase in parrotfish densities and a decline in snappers, whereas the Reef Check surveys detected no consistent changes in any fish density indicators. Overall, site-specific temporal trends revealed by the URI program were more often statistically significant than those from Reef Check (twice as often for benthic taxa, and five times as often for fish taxa), which implies greater precision of the scientists’ counts. Nonetheless, volunteers were able to detect important changes in benthic communities and so have a valuable role to play in assessing change on coral reefs.","author":[{"dropping-particle":"","family":"Forrester","given":"Graham","non-dropping-particle":"","parse-names":false,"suffix":""},{"dropping-particle":"","family":"Baily","given":"Patricia","non-dropping-particle":"","parse-names":false,"suffix":""},{"dropping-particle":"","family":"Conetta","given":"Dennis","non-dropping-particle":"","parse-names":false,"suffix":""},{"dropping-particle":"","family":"Forrester","given":"Linda","non-dropping-particle":"","parse-names":false,"suffix":""},{"dropping-particle":"","family":"Kintzing","given":"Elizabeth","non-dropping-particle":"","parse-names":false,"suffix":""},{"dropping-particle":"","family":"Jarecki","given":"Lianna","non-dropping-particle":"","parse-names":false,"suffix":""}],"container-title":"Journal for Nature Conservation","id":"ITEM-1","issued":{"date-parts":[["2015"]]},"page":"1-9","publisher":"Elsevier","title":"Comparing monitoring data collected by volunteers and professionals shows that citizen scientists can detect long-term change on coral reefs","type":"article-journal","volume":"24"},"uris":["http://www.mendeley.com/documents/?uuid=fa742e24-175b-43a4-a3bd-e0d4fee059b9"]}],"mendeley":{"formattedCitation":"(Forrester et al., 2015)","plainTextFormattedCitation":"(Forrester et al., 2015)","previouslyFormattedCitation":"(Forrester et al., 2015)"},"properties":{"noteIndex":0},"schema":"https://github.com/citation-style-language/schema/raw/master/csl-citation.json"}</w:instrText>
      </w:r>
      <w:r w:rsidR="00605415">
        <w:rPr>
          <w:rFonts w:ascii="Times New Roman" w:eastAsia="Calibri" w:hAnsi="Times New Roman" w:cs="Times New Roman"/>
          <w:color w:val="000000"/>
        </w:rPr>
        <w:fldChar w:fldCharType="separate"/>
      </w:r>
      <w:r w:rsidR="00605415" w:rsidRPr="00605415">
        <w:rPr>
          <w:rFonts w:ascii="Times New Roman" w:eastAsia="Calibri" w:hAnsi="Times New Roman" w:cs="Times New Roman"/>
          <w:noProof/>
          <w:color w:val="000000"/>
        </w:rPr>
        <w:t>(Forrester et al., 2015)</w:t>
      </w:r>
      <w:ins w:id="483" w:author="Nicole" w:date="2018-07-12T16:30:00Z">
        <w:r w:rsidR="00605415">
          <w:rPr>
            <w:rFonts w:ascii="Times New Roman" w:eastAsia="Calibri" w:hAnsi="Times New Roman" w:cs="Times New Roman"/>
            <w:color w:val="000000"/>
          </w:rPr>
          <w:fldChar w:fldCharType="end"/>
        </w:r>
      </w:ins>
      <w:r w:rsidRPr="007E69BC">
        <w:rPr>
          <w:rFonts w:ascii="Times New Roman" w:eastAsia="Calibri" w:hAnsi="Times New Roman" w:cs="Times New Roman"/>
          <w:color w:val="000000"/>
        </w:rPr>
        <w:t xml:space="preserve">. They used the linear point-intercept method and recorded the substrate or coral group every 0.25 m for 3 30-m transects at each site between June and August from 1992-2016. </w:t>
      </w:r>
      <w:r w:rsidRPr="007E69BC">
        <w:rPr>
          <w:rFonts w:ascii="Times New Roman" w:hAnsi="Times New Roman" w:cs="Times New Roman"/>
          <w:color w:val="000000"/>
        </w:rPr>
        <w:t xml:space="preserve">These point observations were converted to surface area estimates of percent cover </w:t>
      </w:r>
      <w:r w:rsidRPr="002A2D1A">
        <w:rPr>
          <w:rFonts w:ascii="Times New Roman" w:hAnsi="Times New Roman" w:cs="Times New Roman"/>
          <w:color w:val="000000"/>
        </w:rPr>
        <w:fldChar w:fldCharType="begin" w:fldLock="1"/>
      </w:r>
      <w:r w:rsidR="00605415">
        <w:rPr>
          <w:rFonts w:ascii="Times New Roman" w:hAnsi="Times New Roman" w:cs="Times New Roman"/>
          <w:color w:val="000000"/>
        </w:rPr>
        <w:instrText>ADDIN CSL_CITATION {"citationItems":[{"id":"ITEM-1","itemData":{"ISBN":"1424400414","abstract":"A number of commonly used reef census techniques for sessile benthic organisms were evaluated through computer simulations and field studies. The former allowed the sampling of \"known\" reefs of differing spatial heterogeneities while the latter revealed practical limitations in the application of certain methods. This preliminary study indicates that, for the simplified community simulated, the linear point intercept method is the most efficient at yielding species abundance estimates similar to the true reef. The quadrat methods (cover estimate and planar point intercept) took two to four times as long as the linear point intercept method to accurately estimate reef composition. The chain transect method was intermediate in efficiency. Spatial heterogeneity, at the scale of our simulations, did not greatly influence the relative success of the census techniques.","author":[{"dropping-particle":"","family":"Ohlhorst","given":"S. L.","non-dropping-particle":"","parse-names":false,"suffix":""},{"dropping-particle":"","family":"Liddell","given":"W. D.","non-dropping-particle":"","parse-names":false,"suffix":""},{"dropping-particle":"","family":"Taylor","given":"R. J.","non-dropping-particle":"","parse-names":false,"suffix":""},{"dropping-particle":"","family":"Taylor","given":"J. M.","non-dropping-particle":"","parse-names":false,"suffix":""}],"container-title":"Proceedings of the 6th International Coral Reef Symposium, Australia","id":"ITEM-1","issued":{"date-parts":[["1988"]]},"page":"319-324","title":"EVALUATION OF REEF CENSUS TECHNIQUES","type":"article-journal","volume":"2"},"uris":["http://www.mendeley.com/documents/?uuid=cabb6bea-0782-4b51-9088-021d6f8c6d64"]}],"mendeley":{"formattedCitation":"(Ohlhorst, Liddell, Taylor, &amp; Taylor, 1988)","plainTextFormattedCitation":"(Ohlhorst, Liddell, Taylor, &amp; Taylor, 1988)","previouslyFormattedCitation":"(Ohlhorst, Liddell, Taylor, &amp; Taylor, 1988)"},"properties":{"noteIndex":0},"schema":"https://github.com/citation-style-language/schema/raw/master/csl-citation.json"}</w:instrText>
      </w:r>
      <w:r w:rsidRPr="002A2D1A">
        <w:rPr>
          <w:rFonts w:ascii="Times New Roman" w:hAnsi="Times New Roman" w:cs="Times New Roman"/>
          <w:color w:val="000000"/>
        </w:rPr>
        <w:fldChar w:fldCharType="separate"/>
      </w:r>
      <w:r w:rsidRPr="007E69BC">
        <w:rPr>
          <w:rFonts w:ascii="Times New Roman" w:hAnsi="Times New Roman" w:cs="Times New Roman"/>
          <w:noProof/>
          <w:color w:val="000000"/>
        </w:rPr>
        <w:t>(Ohlhorst, Liddell, Taylor, &amp; Taylor, 1988)</w:t>
      </w:r>
      <w:r w:rsidRPr="002A2D1A">
        <w:rPr>
          <w:rFonts w:ascii="Times New Roman" w:hAnsi="Times New Roman" w:cs="Times New Roman"/>
          <w:color w:val="000000"/>
        </w:rPr>
        <w:fldChar w:fldCharType="end"/>
      </w:r>
      <w:r w:rsidRPr="007E69BC">
        <w:rPr>
          <w:rFonts w:ascii="Times New Roman" w:hAnsi="Times New Roman" w:cs="Times New Roman"/>
          <w:color w:val="000000"/>
        </w:rPr>
        <w:t xml:space="preserve">. </w:t>
      </w:r>
      <w:r w:rsidRPr="007E69BC">
        <w:rPr>
          <w:rFonts w:ascii="Times New Roman" w:eastAsia="Calibri" w:hAnsi="Times New Roman" w:cs="Times New Roman"/>
          <w:color w:val="000000"/>
        </w:rPr>
        <w:t>At the same sites, they also</w:t>
      </w:r>
      <w:r w:rsidRPr="007E69BC">
        <w:rPr>
          <w:rFonts w:ascii="Times New Roman" w:eastAsia="Calibri" w:hAnsi="Times New Roman" w:cs="Times New Roman"/>
        </w:rPr>
        <w:t xml:space="preserve"> recorded counts for 58 RTU’s of sponges. </w:t>
      </w:r>
      <w:ins w:id="484" w:author="Nicole" w:date="2018-07-12T16:48:00Z">
        <w:r w:rsidR="001669DB">
          <w:rPr>
            <w:rFonts w:ascii="Times New Roman" w:eastAsia="Calibri" w:hAnsi="Times New Roman" w:cs="Times New Roman"/>
          </w:rPr>
          <w:t>T</w:t>
        </w:r>
      </w:ins>
      <w:del w:id="485" w:author="Nicole" w:date="2018-07-12T16:48:00Z">
        <w:r w:rsidRPr="007E69BC" w:rsidDel="001669DB">
          <w:rPr>
            <w:rFonts w:ascii="Times New Roman" w:eastAsia="Calibri" w:hAnsi="Times New Roman" w:cs="Times New Roman"/>
          </w:rPr>
          <w:delText>For this, t</w:delText>
        </w:r>
      </w:del>
      <w:r w:rsidRPr="007E69BC">
        <w:rPr>
          <w:rFonts w:ascii="Times New Roman" w:eastAsia="Calibri" w:hAnsi="Times New Roman" w:cs="Times New Roman"/>
        </w:rPr>
        <w:t xml:space="preserve">hey used the line intercept method </w:t>
      </w:r>
      <w:r w:rsidRPr="007E69BC">
        <w:rPr>
          <w:rFonts w:ascii="Times New Roman" w:eastAsia="Calibri" w:hAnsi="Times New Roman" w:cs="Times New Roman"/>
          <w:color w:val="000000"/>
        </w:rPr>
        <w:t>for 3 30-m transects</w:t>
      </w:r>
      <w:r w:rsidRPr="007E69BC">
        <w:rPr>
          <w:rFonts w:ascii="Times New Roman" w:eastAsia="Calibri" w:hAnsi="Times New Roman" w:cs="Times New Roman"/>
        </w:rPr>
        <w:t xml:space="preserve"> between June and August from 1993-1995, 2000-2003, and 2005-2016 </w:t>
      </w:r>
      <w:r w:rsidRPr="002A2D1A">
        <w:rPr>
          <w:rFonts w:ascii="Times New Roman" w:eastAsia="Calibri" w:hAnsi="Times New Roman" w:cs="Times New Roman"/>
          <w:color w:val="000000"/>
        </w:rPr>
        <w:fldChar w:fldCharType="begin" w:fldLock="1"/>
      </w:r>
      <w:r w:rsidR="00605415">
        <w:rPr>
          <w:rFonts w:ascii="Times New Roman" w:eastAsia="Calibri" w:hAnsi="Times New Roman" w:cs="Times New Roman"/>
          <w:color w:val="000000"/>
        </w:rPr>
        <w:instrText>ADDIN CSL_CITATION {"citationItems":[{"id":"ITEM-1","itemData":{"DOI":"10.1016/j.jnc.2015.01.002","ISSN":"1617-1381","abstract":"Citizen science is increasing and can complement the work of professional scientists, but the value of citizen data is often untested. We therefore compared the long-term changes to coral reefs that were detected by a professional and volunteer monitoring program, operated by University of Rhode Island (URI) staff and Reef Check volunteers, respectively. Both groups monitored reefs in the British Virgin Islands from 1997 to 2012 but mostly monitored different sites (URI 8 sites and Reef Check 4 sites). When URI staff visited the Reef Check sites to perform a side-by-side to comparison, Reef Check fish density estimates were consistently higher than those made by URI observers but benthic indicators showed bet- ter agreement. When long-term trends were compared, the two programs detected qualitatively similar trends in the % cover of live coral and coral rubble, but temporal changes in the cover of other benthic indicators were less consistent. The URI program detected a widespread increase in parrotfish densities and a decline in snappers, whereas the Reef Check surveys detected no consistent changes in any fish density indicators. Overall, site-specific temporal trends revealed by the URI program were more often statistically significant than those from Reef Check (twice as often for benthic taxa, and five times as often for fish taxa), which implies greater precision of the scientists’ counts. Nonetheless, volunteers were able to detect important changes in benthic communities and so have a valuable role to play in assessing change on coral reefs.","author":[{"dropping-particle":"","family":"Forrester","given":"Graham","non-dropping-particle":"","parse-names":false,"suffix":""},{"dropping-particle":"","family":"Baily","given":"Patricia","non-dropping-particle":"","parse-names":false,"suffix":""},{"dropping-particle":"","family":"Conetta","given":"Dennis","non-dropping-particle":"","parse-names":false,"suffix":""},{"dropping-particle":"","family":"Forrester","given":"Linda","non-dropping-particle":"","parse-names":false,"suffix":""},{"dropping-particle":"","family":"Kintzing","given":"Elizabeth","non-dropping-particle":"","parse-names":false,"suffix":""},{"dropping-particle":"","family":"Jarecki","given":"Lianna","non-dropping-particle":"","parse-names":false,"suffix":""}],"container-title":"Journal for Nature Conservation","id":"ITEM-1","issued":{"date-parts":[["2015"]]},"page":"1-9","publisher":"Elsevier","title":"Comparing monitoring data collected by volunteers and professionals shows that citizen scientists can detect long-term change on coral reefs","type":"article-journal","volume":"24"},"uris":["http://www.mendeley.com/documents/?uuid=fa742e24-175b-43a4-a3bd-e0d4fee059b9"]}],"mendeley":{"formattedCitation":"(Forrester et al., 2015)","plainTextFormattedCitation":"(Forrester et al., 2015)","previouslyFormattedCitation":"(Forrester et al., 2015)"},"properties":{"noteIndex":0},"schema":"https://github.com/citation-style-language/schema/raw/master/csl-citation.json"}</w:instrText>
      </w:r>
      <w:r w:rsidRPr="002A2D1A">
        <w:rPr>
          <w:rFonts w:ascii="Times New Roman" w:eastAsia="Calibri" w:hAnsi="Times New Roman" w:cs="Times New Roman"/>
          <w:color w:val="000000"/>
        </w:rPr>
        <w:fldChar w:fldCharType="separate"/>
      </w:r>
      <w:r w:rsidRPr="007E69BC">
        <w:rPr>
          <w:rFonts w:ascii="Times New Roman" w:eastAsia="Calibri" w:hAnsi="Times New Roman" w:cs="Times New Roman"/>
          <w:noProof/>
          <w:color w:val="000000"/>
        </w:rPr>
        <w:t>(Forrester et al., 2015)</w:t>
      </w:r>
      <w:r w:rsidRPr="002A2D1A">
        <w:rPr>
          <w:rFonts w:ascii="Times New Roman" w:eastAsia="Calibri" w:hAnsi="Times New Roman" w:cs="Times New Roman"/>
          <w:color w:val="000000"/>
        </w:rPr>
        <w:fldChar w:fldCharType="end"/>
      </w:r>
      <w:r w:rsidRPr="007E69BC">
        <w:rPr>
          <w:rFonts w:ascii="Times New Roman" w:eastAsia="Calibri" w:hAnsi="Times New Roman" w:cs="Times New Roman"/>
          <w:color w:val="000000"/>
        </w:rPr>
        <w:t>. For both datasets, transects were set up at a depth of approximately 10</w:t>
      </w:r>
      <w:ins w:id="486" w:author="Nicole" w:date="2018-07-12T16:34:00Z">
        <w:r w:rsidR="00772C15">
          <w:rPr>
            <w:rFonts w:ascii="Times New Roman" w:eastAsia="Calibri" w:hAnsi="Times New Roman" w:cs="Times New Roman"/>
            <w:color w:val="000000"/>
          </w:rPr>
          <w:t>-</w:t>
        </w:r>
      </w:ins>
      <w:del w:id="487" w:author="Nicole" w:date="2018-07-12T16:34:00Z">
        <w:r w:rsidRPr="007E69BC" w:rsidDel="00772C15">
          <w:rPr>
            <w:rFonts w:ascii="Times New Roman" w:eastAsia="Calibri" w:hAnsi="Times New Roman" w:cs="Times New Roman"/>
            <w:color w:val="000000"/>
          </w:rPr>
          <w:delText xml:space="preserve"> </w:delText>
        </w:r>
      </w:del>
      <w:r w:rsidRPr="007E69BC">
        <w:rPr>
          <w:rFonts w:ascii="Times New Roman" w:eastAsia="Calibri" w:hAnsi="Times New Roman" w:cs="Times New Roman"/>
          <w:color w:val="000000"/>
        </w:rPr>
        <w:t xml:space="preserve">m. </w:t>
      </w:r>
      <w:r w:rsidRPr="007E69BC">
        <w:rPr>
          <w:rFonts w:ascii="Times New Roman" w:hAnsi="Times New Roman" w:cs="Times New Roman"/>
        </w:rPr>
        <w:t xml:space="preserve">In 2011, transects for the sponge counts were conducted by two observers (E. MacLean and L. </w:t>
      </w:r>
      <w:proofErr w:type="spellStart"/>
      <w:r w:rsidRPr="007E69BC">
        <w:rPr>
          <w:rFonts w:ascii="Times New Roman" w:hAnsi="Times New Roman" w:cs="Times New Roman"/>
        </w:rPr>
        <w:t>Jarecki</w:t>
      </w:r>
      <w:proofErr w:type="spellEnd"/>
      <w:r w:rsidRPr="007E69BC">
        <w:rPr>
          <w:rFonts w:ascii="Times New Roman" w:hAnsi="Times New Roman" w:cs="Times New Roman"/>
        </w:rPr>
        <w:t xml:space="preserve">), but in all other years, there was one observer (L. </w:t>
      </w:r>
      <w:proofErr w:type="spellStart"/>
      <w:r w:rsidRPr="007E69BC">
        <w:rPr>
          <w:rFonts w:ascii="Times New Roman" w:hAnsi="Times New Roman" w:cs="Times New Roman"/>
        </w:rPr>
        <w:t>Jarecki</w:t>
      </w:r>
      <w:proofErr w:type="spellEnd"/>
      <w:r w:rsidRPr="007E69BC">
        <w:rPr>
          <w:rFonts w:ascii="Times New Roman" w:hAnsi="Times New Roman" w:cs="Times New Roman"/>
        </w:rPr>
        <w:t xml:space="preserve">). </w:t>
      </w:r>
      <w:r w:rsidRPr="007E69BC">
        <w:rPr>
          <w:rFonts w:ascii="Times New Roman" w:eastAsia="Calibri" w:hAnsi="Times New Roman" w:cs="Times New Roman"/>
          <w:color w:val="000000"/>
        </w:rPr>
        <w:t xml:space="preserve">A percent cover of zero implies there were no individuals of that coral group </w:t>
      </w:r>
      <w:r w:rsidRPr="007E69BC">
        <w:rPr>
          <w:rFonts w:ascii="Times New Roman" w:eastAsia="Calibri" w:hAnsi="Times New Roman" w:cs="Times New Roman"/>
          <w:color w:val="000000"/>
        </w:rPr>
        <w:lastRenderedPageBreak/>
        <w:t xml:space="preserve">represented on that transect. The </w:t>
      </w:r>
      <w:commentRangeStart w:id="488"/>
      <w:r w:rsidRPr="007E69BC">
        <w:rPr>
          <w:rFonts w:ascii="Times New Roman" w:eastAsia="Calibri" w:hAnsi="Times New Roman" w:cs="Times New Roman"/>
          <w:color w:val="000000"/>
        </w:rPr>
        <w:t xml:space="preserve">8 primary sites </w:t>
      </w:r>
      <w:commentRangeEnd w:id="488"/>
      <w:r w:rsidR="001669DB">
        <w:rPr>
          <w:rStyle w:val="CommentReference"/>
        </w:rPr>
        <w:commentReference w:id="488"/>
      </w:r>
      <w:r w:rsidRPr="007E69BC">
        <w:rPr>
          <w:rFonts w:ascii="Times New Roman" w:eastAsia="Calibri" w:hAnsi="Times New Roman" w:cs="Times New Roman"/>
          <w:color w:val="000000"/>
        </w:rPr>
        <w:t xml:space="preserve">are White Bay, Muskmelon, Pelican </w:t>
      </w:r>
      <w:proofErr w:type="spellStart"/>
      <w:r w:rsidRPr="007E69BC">
        <w:rPr>
          <w:rFonts w:ascii="Times New Roman" w:eastAsia="Calibri" w:hAnsi="Times New Roman" w:cs="Times New Roman"/>
          <w:color w:val="000000"/>
        </w:rPr>
        <w:t>Ghut</w:t>
      </w:r>
      <w:proofErr w:type="spellEnd"/>
      <w:r w:rsidRPr="007E69BC">
        <w:rPr>
          <w:rFonts w:ascii="Times New Roman" w:eastAsia="Calibri" w:hAnsi="Times New Roman" w:cs="Times New Roman"/>
          <w:color w:val="000000"/>
        </w:rPr>
        <w:t xml:space="preserve">, Crab Cove, Grand </w:t>
      </w:r>
      <w:proofErr w:type="spellStart"/>
      <w:r w:rsidRPr="007E69BC">
        <w:rPr>
          <w:rFonts w:ascii="Times New Roman" w:eastAsia="Calibri" w:hAnsi="Times New Roman" w:cs="Times New Roman"/>
          <w:color w:val="000000"/>
        </w:rPr>
        <w:t>Ghut</w:t>
      </w:r>
      <w:proofErr w:type="spellEnd"/>
      <w:r w:rsidRPr="007E69BC">
        <w:rPr>
          <w:rFonts w:ascii="Times New Roman" w:eastAsia="Calibri" w:hAnsi="Times New Roman" w:cs="Times New Roman"/>
          <w:color w:val="000000"/>
        </w:rPr>
        <w:t xml:space="preserve">, Bigelow, </w:t>
      </w:r>
      <w:proofErr w:type="spellStart"/>
      <w:r w:rsidRPr="007E69BC">
        <w:rPr>
          <w:rFonts w:ascii="Times New Roman" w:eastAsia="Calibri" w:hAnsi="Times New Roman" w:cs="Times New Roman"/>
          <w:color w:val="000000"/>
        </w:rPr>
        <w:t>Guana</w:t>
      </w:r>
      <w:proofErr w:type="spellEnd"/>
      <w:r w:rsidRPr="007E69BC">
        <w:rPr>
          <w:rFonts w:ascii="Times New Roman" w:eastAsia="Calibri" w:hAnsi="Times New Roman" w:cs="Times New Roman"/>
          <w:color w:val="000000"/>
        </w:rPr>
        <w:t xml:space="preserve"> Head, and Monkey Point. In years when the primary site was unavailable for logistical reasons, an alternate site was surveyed. </w:t>
      </w:r>
      <w:commentRangeStart w:id="489"/>
      <w:r w:rsidRPr="007E69BC">
        <w:rPr>
          <w:rFonts w:ascii="Times New Roman" w:eastAsia="Calibri" w:hAnsi="Times New Roman" w:cs="Times New Roman"/>
          <w:color w:val="000000"/>
        </w:rPr>
        <w:t xml:space="preserve">These sites are </w:t>
      </w:r>
      <w:r w:rsidRPr="007E69BC">
        <w:rPr>
          <w:rFonts w:ascii="Times New Roman" w:hAnsi="Times New Roman" w:cs="Times New Roman"/>
        </w:rPr>
        <w:t>White Bay-alt, Monkey Pt area, White Bay E, and Bigelow-south.</w:t>
      </w:r>
      <w:r w:rsidRPr="007E69BC">
        <w:rPr>
          <w:rFonts w:ascii="Times New Roman" w:eastAsia="Calibri" w:hAnsi="Times New Roman" w:cs="Times New Roman"/>
          <w:color w:val="000000"/>
        </w:rPr>
        <w:t xml:space="preserve"> </w:t>
      </w:r>
      <w:commentRangeEnd w:id="489"/>
      <w:r w:rsidR="00772C15">
        <w:rPr>
          <w:rStyle w:val="CommentReference"/>
        </w:rPr>
        <w:commentReference w:id="489"/>
      </w:r>
      <w:r w:rsidRPr="007E69BC">
        <w:rPr>
          <w:rFonts w:ascii="Times New Roman" w:eastAsia="Calibri" w:hAnsi="Times New Roman" w:cs="Times New Roman"/>
          <w:color w:val="000000"/>
        </w:rPr>
        <w:t xml:space="preserve">The sites were all fringing reefs and the only apparent difference among sites was the increased exposure to waves at the two sites to the north of the island. There are no negative values and data regarding sponges was not collected in 1993 at Crab Cove or 2014 at Pelican </w:t>
      </w:r>
      <w:proofErr w:type="spellStart"/>
      <w:r w:rsidRPr="007E69BC">
        <w:rPr>
          <w:rFonts w:ascii="Times New Roman" w:eastAsia="Calibri" w:hAnsi="Times New Roman" w:cs="Times New Roman"/>
          <w:color w:val="000000"/>
        </w:rPr>
        <w:t>Ghut</w:t>
      </w:r>
      <w:proofErr w:type="spellEnd"/>
      <w:r w:rsidRPr="007E69BC">
        <w:rPr>
          <w:rFonts w:ascii="Times New Roman" w:eastAsia="Calibri" w:hAnsi="Times New Roman" w:cs="Times New Roman"/>
          <w:color w:val="000000"/>
        </w:rPr>
        <w:t>.</w:t>
      </w:r>
    </w:p>
    <w:p w:rsidR="000560AF" w:rsidRPr="007E69BC" w:rsidRDefault="000560AF" w:rsidP="000560AF">
      <w:pPr>
        <w:spacing w:line="720" w:lineRule="auto"/>
        <w:ind w:firstLine="720"/>
        <w:rPr>
          <w:rFonts w:ascii="Times New Roman" w:eastAsia="Calibri" w:hAnsi="Times New Roman" w:cs="Times New Roman"/>
          <w:color w:val="000000"/>
        </w:rPr>
      </w:pPr>
      <w:r w:rsidRPr="007E69BC">
        <w:rPr>
          <w:rFonts w:ascii="Times New Roman" w:eastAsia="Calibri" w:hAnsi="Times New Roman" w:cs="Times New Roman"/>
          <w:color w:val="000000"/>
        </w:rPr>
        <w:t xml:space="preserve">All sponges and corals were identified to species in the field where possible. However, </w:t>
      </w:r>
      <w:ins w:id="490" w:author="Nicole" w:date="2018-07-13T14:57:00Z">
        <w:r w:rsidR="00A033FB">
          <w:rPr>
            <w:rFonts w:ascii="Times New Roman" w:eastAsia="Calibri" w:hAnsi="Times New Roman" w:cs="Times New Roman"/>
            <w:color w:val="000000"/>
          </w:rPr>
          <w:t xml:space="preserve">for the following reasons </w:t>
        </w:r>
      </w:ins>
      <w:r w:rsidRPr="007E69BC">
        <w:rPr>
          <w:rFonts w:ascii="Times New Roman" w:eastAsia="Calibri" w:hAnsi="Times New Roman" w:cs="Times New Roman"/>
          <w:color w:val="000000"/>
        </w:rPr>
        <w:t xml:space="preserve">several of the RTU’s include more than one species: </w:t>
      </w:r>
      <w:ins w:id="491" w:author="Nicole" w:date="2018-07-13T14:57:00Z">
        <w:r w:rsidR="00A033FB">
          <w:rPr>
            <w:rFonts w:ascii="Times New Roman" w:eastAsia="Calibri" w:hAnsi="Times New Roman" w:cs="Times New Roman"/>
            <w:color w:val="000000"/>
          </w:rPr>
          <w:t xml:space="preserve">(1) </w:t>
        </w:r>
      </w:ins>
      <w:del w:id="492" w:author="Nicole" w:date="2018-08-07T18:41:00Z">
        <w:r w:rsidRPr="007E69BC" w:rsidDel="00397CE8">
          <w:rPr>
            <w:rFonts w:ascii="Times New Roman" w:eastAsia="Calibri" w:hAnsi="Times New Roman" w:cs="Times New Roman"/>
            <w:color w:val="000000"/>
          </w:rPr>
          <w:delText>taxonomists reassigned</w:delText>
        </w:r>
      </w:del>
      <w:ins w:id="493" w:author="Nicole" w:date="2018-08-07T18:41:00Z">
        <w:r w:rsidR="00397CE8" w:rsidRPr="007E69BC">
          <w:rPr>
            <w:rFonts w:ascii="Times New Roman" w:eastAsia="Calibri" w:hAnsi="Times New Roman" w:cs="Times New Roman"/>
            <w:color w:val="000000"/>
          </w:rPr>
          <w:t xml:space="preserve">taxonomists </w:t>
        </w:r>
        <w:r w:rsidR="00397CE8">
          <w:rPr>
            <w:rFonts w:ascii="Times New Roman" w:eastAsia="Calibri" w:hAnsi="Times New Roman" w:cs="Times New Roman"/>
            <w:color w:val="000000"/>
          </w:rPr>
          <w:t>reassigned</w:t>
        </w:r>
      </w:ins>
      <w:r w:rsidRPr="007E69BC">
        <w:rPr>
          <w:rFonts w:ascii="Times New Roman" w:eastAsia="Calibri" w:hAnsi="Times New Roman" w:cs="Times New Roman"/>
          <w:color w:val="000000"/>
        </w:rPr>
        <w:t xml:space="preserve"> taxa thought to be different species to the same species after the study began, </w:t>
      </w:r>
      <w:ins w:id="494" w:author="Nicole" w:date="2018-07-13T14:57:00Z">
        <w:r w:rsidR="00A033FB">
          <w:rPr>
            <w:rFonts w:ascii="Times New Roman" w:eastAsia="Calibri" w:hAnsi="Times New Roman" w:cs="Times New Roman"/>
            <w:color w:val="000000"/>
          </w:rPr>
          <w:t xml:space="preserve">(2) </w:t>
        </w:r>
      </w:ins>
      <w:r w:rsidRPr="007E69BC">
        <w:rPr>
          <w:rFonts w:ascii="Times New Roman" w:eastAsia="Calibri" w:hAnsi="Times New Roman" w:cs="Times New Roman"/>
          <w:color w:val="000000"/>
        </w:rPr>
        <w:t>taxonomists divided a single species into multiple after the study began</w:t>
      </w:r>
      <w:ins w:id="495" w:author="Nicole" w:date="2018-07-13T14:57:00Z">
        <w:r w:rsidR="00A033FB">
          <w:rPr>
            <w:rFonts w:ascii="Times New Roman" w:eastAsia="Calibri" w:hAnsi="Times New Roman" w:cs="Times New Roman"/>
            <w:color w:val="000000"/>
          </w:rPr>
          <w:t>,</w:t>
        </w:r>
      </w:ins>
      <w:del w:id="496" w:author="Nicole" w:date="2018-07-13T14:57:00Z">
        <w:r w:rsidRPr="007E69BC" w:rsidDel="00A033FB">
          <w:rPr>
            <w:rFonts w:ascii="Times New Roman" w:eastAsia="Calibri" w:hAnsi="Times New Roman" w:cs="Times New Roman"/>
            <w:color w:val="000000"/>
          </w:rPr>
          <w:delText>;</w:delText>
        </w:r>
      </w:del>
      <w:r w:rsidRPr="007E69BC">
        <w:rPr>
          <w:rFonts w:ascii="Times New Roman" w:eastAsia="Calibri" w:hAnsi="Times New Roman" w:cs="Times New Roman"/>
          <w:color w:val="000000"/>
        </w:rPr>
        <w:t xml:space="preserve"> and </w:t>
      </w:r>
      <w:ins w:id="497" w:author="Nicole" w:date="2018-07-13T14:57:00Z">
        <w:r w:rsidR="00A033FB">
          <w:rPr>
            <w:rFonts w:ascii="Times New Roman" w:eastAsia="Calibri" w:hAnsi="Times New Roman" w:cs="Times New Roman"/>
            <w:color w:val="000000"/>
          </w:rPr>
          <w:t xml:space="preserve">(3) </w:t>
        </w:r>
      </w:ins>
      <w:r w:rsidRPr="007E69BC">
        <w:rPr>
          <w:rFonts w:ascii="Times New Roman" w:eastAsia="Calibri" w:hAnsi="Times New Roman" w:cs="Times New Roman"/>
          <w:color w:val="000000"/>
        </w:rPr>
        <w:t xml:space="preserve">field identification is impossible for some species because several species share morphological characteristics that make them indistinguishable from each other. For the former two cases, the lowest resolution RTU was used. For example, the coral </w:t>
      </w:r>
      <w:proofErr w:type="spellStart"/>
      <w:r w:rsidRPr="0049770E">
        <w:rPr>
          <w:rFonts w:ascii="Times New Roman" w:eastAsia="Calibri" w:hAnsi="Times New Roman" w:cs="Times New Roman"/>
          <w:i/>
          <w:color w:val="000000"/>
        </w:rPr>
        <w:t>Montastraea</w:t>
      </w:r>
      <w:proofErr w:type="spellEnd"/>
      <w:r w:rsidRPr="0049770E">
        <w:rPr>
          <w:rFonts w:ascii="Times New Roman" w:eastAsia="Calibri" w:hAnsi="Times New Roman" w:cs="Times New Roman"/>
          <w:i/>
          <w:color w:val="000000"/>
        </w:rPr>
        <w:t xml:space="preserve"> </w:t>
      </w:r>
      <w:proofErr w:type="spellStart"/>
      <w:r w:rsidRPr="0049770E">
        <w:rPr>
          <w:rFonts w:ascii="Times New Roman" w:eastAsia="Calibri" w:hAnsi="Times New Roman" w:cs="Times New Roman"/>
          <w:i/>
          <w:color w:val="000000"/>
        </w:rPr>
        <w:t>annularis</w:t>
      </w:r>
      <w:proofErr w:type="spellEnd"/>
      <w:r w:rsidRPr="007E69BC">
        <w:rPr>
          <w:rFonts w:ascii="Times New Roman" w:eastAsia="Calibri" w:hAnsi="Times New Roman" w:cs="Times New Roman"/>
          <w:color w:val="000000"/>
        </w:rPr>
        <w:t xml:space="preserve"> was recognized to be three separate species (</w:t>
      </w:r>
      <w:r w:rsidRPr="0049770E">
        <w:rPr>
          <w:rFonts w:ascii="Times New Roman" w:eastAsia="Calibri" w:hAnsi="Times New Roman" w:cs="Times New Roman"/>
          <w:i/>
          <w:color w:val="000000"/>
        </w:rPr>
        <w:t xml:space="preserve">M. </w:t>
      </w:r>
      <w:proofErr w:type="spellStart"/>
      <w:r w:rsidRPr="0049770E">
        <w:rPr>
          <w:rFonts w:ascii="Times New Roman" w:eastAsia="Calibri" w:hAnsi="Times New Roman" w:cs="Times New Roman"/>
          <w:i/>
          <w:color w:val="000000"/>
        </w:rPr>
        <w:t>annularis</w:t>
      </w:r>
      <w:proofErr w:type="spellEnd"/>
      <w:r w:rsidRPr="007E69BC">
        <w:rPr>
          <w:rFonts w:ascii="Times New Roman" w:eastAsia="Calibri" w:hAnsi="Times New Roman" w:cs="Times New Roman"/>
          <w:color w:val="000000"/>
        </w:rPr>
        <w:t xml:space="preserve">, </w:t>
      </w:r>
      <w:r w:rsidRPr="0049770E">
        <w:rPr>
          <w:rFonts w:ascii="Times New Roman" w:eastAsia="Calibri" w:hAnsi="Times New Roman" w:cs="Times New Roman"/>
          <w:i/>
          <w:color w:val="000000"/>
        </w:rPr>
        <w:t xml:space="preserve">M. </w:t>
      </w:r>
      <w:proofErr w:type="spellStart"/>
      <w:r w:rsidRPr="0049770E">
        <w:rPr>
          <w:rFonts w:ascii="Times New Roman" w:eastAsia="Calibri" w:hAnsi="Times New Roman" w:cs="Times New Roman"/>
          <w:i/>
          <w:color w:val="000000"/>
        </w:rPr>
        <w:t>faveolata</w:t>
      </w:r>
      <w:proofErr w:type="spellEnd"/>
      <w:r w:rsidRPr="007E69BC">
        <w:rPr>
          <w:rFonts w:ascii="Times New Roman" w:eastAsia="Calibri" w:hAnsi="Times New Roman" w:cs="Times New Roman"/>
          <w:color w:val="000000"/>
        </w:rPr>
        <w:t xml:space="preserve">, and </w:t>
      </w:r>
      <w:r w:rsidRPr="0049770E">
        <w:rPr>
          <w:rFonts w:ascii="Times New Roman" w:eastAsia="Calibri" w:hAnsi="Times New Roman" w:cs="Times New Roman"/>
          <w:i/>
          <w:color w:val="000000"/>
        </w:rPr>
        <w:t xml:space="preserve">M. </w:t>
      </w:r>
      <w:proofErr w:type="spellStart"/>
      <w:r w:rsidRPr="0049770E">
        <w:rPr>
          <w:rFonts w:ascii="Times New Roman" w:eastAsia="Calibri" w:hAnsi="Times New Roman" w:cs="Times New Roman"/>
          <w:i/>
          <w:color w:val="000000"/>
        </w:rPr>
        <w:t>franksi</w:t>
      </w:r>
      <w:proofErr w:type="spellEnd"/>
      <w:r w:rsidRPr="007E69BC">
        <w:rPr>
          <w:rFonts w:ascii="Times New Roman" w:eastAsia="Calibri" w:hAnsi="Times New Roman" w:cs="Times New Roman"/>
          <w:color w:val="000000"/>
        </w:rPr>
        <w:t xml:space="preserve">) in 1994 </w:t>
      </w:r>
      <w:r w:rsidRPr="002A2D1A">
        <w:rPr>
          <w:rFonts w:ascii="Times New Roman" w:eastAsia="Calibri" w:hAnsi="Times New Roman" w:cs="Times New Roman"/>
          <w:color w:val="000000"/>
        </w:rPr>
        <w:fldChar w:fldCharType="begin" w:fldLock="1"/>
      </w:r>
      <w:r w:rsidR="00605415">
        <w:rPr>
          <w:rFonts w:ascii="Times New Roman" w:eastAsia="Calibri" w:hAnsi="Times New Roman" w:cs="Times New Roman"/>
          <w:color w:val="000000"/>
        </w:rPr>
        <w:instrText>ADDIN CSL_CITATION {"citationItems":[{"id":"ITEM-1","itemData":{"author":[{"dropping-particle":"","family":"Weil","given":"Ernesto","non-dropping-particle":"","parse-names":false,"suffix":""},{"dropping-particle":"","family":"Knowlton","given":"Nancy","non-dropping-particle":"","parse-names":false,"suffix":""}],"container-title":"Smithsonian","id":"ITEM-1","issue":"September","issued":{"date-parts":[["1989"]]},"title":"A multi-character analysis of the Caribbean coral Montastraea annularis and its two sibling species M. faveolata and M. franksi","type":"article-journal","volume":"55"},"uris":["http://www.mendeley.com/documents/?uuid=61439aae-0025-484b-a1e6-7a8b18a205b6"]}],"mendeley":{"formattedCitation":"(Weil &amp; Knowlton, 1989)","plainTextFormattedCitation":"(Weil &amp; Knowlton, 1989)","previouslyFormattedCitation":"(Weil &amp; Knowlton, 1989)"},"properties":{"noteIndex":0},"schema":"https://github.com/citation-style-language/schema/raw/master/csl-citation.json"}</w:instrText>
      </w:r>
      <w:r w:rsidRPr="002A2D1A">
        <w:rPr>
          <w:rFonts w:ascii="Times New Roman" w:eastAsia="Calibri" w:hAnsi="Times New Roman" w:cs="Times New Roman"/>
          <w:color w:val="000000"/>
        </w:rPr>
        <w:fldChar w:fldCharType="separate"/>
      </w:r>
      <w:r w:rsidRPr="007E69BC">
        <w:rPr>
          <w:rFonts w:ascii="Times New Roman" w:eastAsia="Calibri" w:hAnsi="Times New Roman" w:cs="Times New Roman"/>
          <w:noProof/>
          <w:color w:val="000000"/>
        </w:rPr>
        <w:t>(Weil &amp; Knowlton, 1989)</w:t>
      </w:r>
      <w:r w:rsidRPr="002A2D1A">
        <w:rPr>
          <w:rFonts w:ascii="Times New Roman" w:eastAsia="Calibri" w:hAnsi="Times New Roman" w:cs="Times New Roman"/>
          <w:color w:val="000000"/>
        </w:rPr>
        <w:fldChar w:fldCharType="end"/>
      </w:r>
      <w:r w:rsidRPr="007E69BC">
        <w:rPr>
          <w:rFonts w:ascii="Times New Roman" w:eastAsia="Calibri" w:hAnsi="Times New Roman" w:cs="Times New Roman"/>
          <w:color w:val="000000"/>
        </w:rPr>
        <w:t>, but because the study began in 1992, the aggregate group was used.</w:t>
      </w:r>
    </w:p>
    <w:p w:rsidR="000560AF" w:rsidRPr="007E69BC" w:rsidRDefault="000560AF" w:rsidP="000560AF">
      <w:pPr>
        <w:spacing w:line="720" w:lineRule="auto"/>
        <w:rPr>
          <w:rFonts w:ascii="Times New Roman" w:eastAsia="Calibri" w:hAnsi="Times New Roman" w:cs="Times New Roman"/>
          <w:i/>
        </w:rPr>
      </w:pPr>
      <w:r w:rsidRPr="007E69BC">
        <w:rPr>
          <w:rFonts w:ascii="Times New Roman" w:eastAsia="Calibri" w:hAnsi="Times New Roman" w:cs="Times New Roman"/>
          <w:i/>
        </w:rPr>
        <w:lastRenderedPageBreak/>
        <w:t>Data Analysis</w:t>
      </w:r>
    </w:p>
    <w:p w:rsidR="000560AF" w:rsidRPr="007E69BC" w:rsidRDefault="000560AF" w:rsidP="000560AF">
      <w:pPr>
        <w:spacing w:line="720" w:lineRule="auto"/>
        <w:ind w:firstLine="720"/>
        <w:rPr>
          <w:rFonts w:ascii="Times New Roman" w:hAnsi="Times New Roman" w:cs="Times New Roman"/>
        </w:rPr>
      </w:pPr>
      <w:r w:rsidRPr="007E69BC">
        <w:rPr>
          <w:rFonts w:ascii="Times New Roman" w:hAnsi="Times New Roman" w:cs="Times New Roman"/>
        </w:rPr>
        <w:t xml:space="preserve">For the analysis, I </w:t>
      </w:r>
      <w:ins w:id="498" w:author="Nicole" w:date="2018-07-12T16:37:00Z">
        <w:r w:rsidR="00772C15">
          <w:rPr>
            <w:rFonts w:ascii="Times New Roman" w:hAnsi="Times New Roman" w:cs="Times New Roman"/>
          </w:rPr>
          <w:t>will</w:t>
        </w:r>
      </w:ins>
      <w:del w:id="499" w:author="Nicole" w:date="2018-07-12T16:37:00Z">
        <w:r w:rsidRPr="007E69BC" w:rsidDel="00772C15">
          <w:rPr>
            <w:rFonts w:ascii="Times New Roman" w:hAnsi="Times New Roman" w:cs="Times New Roman"/>
          </w:rPr>
          <w:delText>only</w:delText>
        </w:r>
      </w:del>
      <w:r w:rsidRPr="007E69BC">
        <w:rPr>
          <w:rFonts w:ascii="Times New Roman" w:hAnsi="Times New Roman" w:cs="Times New Roman"/>
        </w:rPr>
        <w:t xml:space="preserve"> include</w:t>
      </w:r>
      <w:del w:id="500" w:author="Nicole" w:date="2018-07-12T16:37:00Z">
        <w:r w:rsidRPr="007E69BC" w:rsidDel="00772C15">
          <w:rPr>
            <w:rFonts w:ascii="Times New Roman" w:hAnsi="Times New Roman" w:cs="Times New Roman"/>
          </w:rPr>
          <w:delText>d</w:delText>
        </w:r>
      </w:del>
      <w:r w:rsidRPr="007E69BC">
        <w:rPr>
          <w:rFonts w:ascii="Times New Roman" w:hAnsi="Times New Roman" w:cs="Times New Roman"/>
        </w:rPr>
        <w:t xml:space="preserve"> data from the 8 primary sites and </w:t>
      </w:r>
      <w:commentRangeStart w:id="501"/>
      <w:r w:rsidRPr="007E69BC">
        <w:rPr>
          <w:rFonts w:ascii="Times New Roman" w:hAnsi="Times New Roman" w:cs="Times New Roman"/>
        </w:rPr>
        <w:t>reconcile</w:t>
      </w:r>
      <w:del w:id="502" w:author="Nicole" w:date="2018-07-12T16:37:00Z">
        <w:r w:rsidRPr="007E69BC" w:rsidDel="00772C15">
          <w:rPr>
            <w:rFonts w:ascii="Times New Roman" w:hAnsi="Times New Roman" w:cs="Times New Roman"/>
          </w:rPr>
          <w:delText>d</w:delText>
        </w:r>
      </w:del>
      <w:r w:rsidRPr="007E69BC">
        <w:rPr>
          <w:rFonts w:ascii="Times New Roman" w:hAnsi="Times New Roman" w:cs="Times New Roman"/>
        </w:rPr>
        <w:t xml:space="preserve"> data inconsistencies</w:t>
      </w:r>
      <w:commentRangeEnd w:id="501"/>
      <w:r w:rsidR="001669DB">
        <w:rPr>
          <w:rStyle w:val="CommentReference"/>
        </w:rPr>
        <w:commentReference w:id="501"/>
      </w:r>
      <w:r w:rsidRPr="007E69BC">
        <w:rPr>
          <w:rFonts w:ascii="Times New Roman" w:hAnsi="Times New Roman" w:cs="Times New Roman"/>
        </w:rPr>
        <w:t xml:space="preserve">. </w:t>
      </w:r>
      <w:r w:rsidRPr="007E69BC">
        <w:rPr>
          <w:rFonts w:ascii="Times New Roman" w:eastAsia="Calibri" w:hAnsi="Times New Roman" w:cs="Times New Roman"/>
          <w:color w:val="000000"/>
        </w:rPr>
        <w:t xml:space="preserve">All corals included in the analysis </w:t>
      </w:r>
      <w:ins w:id="503" w:author="Nicole" w:date="2018-07-12T16:37:00Z">
        <w:r w:rsidR="00772C15">
          <w:rPr>
            <w:rFonts w:ascii="Times New Roman" w:eastAsia="Calibri" w:hAnsi="Times New Roman" w:cs="Times New Roman"/>
            <w:color w:val="000000"/>
          </w:rPr>
          <w:t>will be</w:t>
        </w:r>
      </w:ins>
      <w:del w:id="504" w:author="Nicole" w:date="2018-07-12T16:37:00Z">
        <w:r w:rsidRPr="007E69BC" w:rsidDel="00772C15">
          <w:rPr>
            <w:rFonts w:ascii="Times New Roman" w:eastAsia="Calibri" w:hAnsi="Times New Roman" w:cs="Times New Roman"/>
            <w:color w:val="000000"/>
          </w:rPr>
          <w:delText>are</w:delText>
        </w:r>
      </w:del>
      <w:r w:rsidRPr="007E69BC">
        <w:rPr>
          <w:rFonts w:ascii="Times New Roman" w:eastAsia="Calibri" w:hAnsi="Times New Roman" w:cs="Times New Roman"/>
          <w:color w:val="000000"/>
        </w:rPr>
        <w:t xml:space="preserve"> live hard corals in the order </w:t>
      </w:r>
      <w:proofErr w:type="spellStart"/>
      <w:r w:rsidRPr="007E69BC">
        <w:rPr>
          <w:rFonts w:ascii="Times New Roman" w:eastAsia="Calibri" w:hAnsi="Times New Roman" w:cs="Times New Roman"/>
          <w:color w:val="000000"/>
        </w:rPr>
        <w:t>Scleractinia</w:t>
      </w:r>
      <w:proofErr w:type="spellEnd"/>
      <w:r w:rsidRPr="007E69BC">
        <w:rPr>
          <w:rFonts w:ascii="Times New Roman" w:eastAsia="Calibri" w:hAnsi="Times New Roman" w:cs="Times New Roman"/>
          <w:color w:val="000000"/>
        </w:rPr>
        <w:t>. All database management</w:t>
      </w:r>
      <w:ins w:id="505" w:author="Nicole" w:date="2018-07-12T16:44:00Z">
        <w:r w:rsidR="001669DB">
          <w:rPr>
            <w:rFonts w:ascii="Times New Roman" w:eastAsia="Calibri" w:hAnsi="Times New Roman" w:cs="Times New Roman"/>
            <w:color w:val="000000"/>
          </w:rPr>
          <w:t xml:space="preserve"> and analysis</w:t>
        </w:r>
      </w:ins>
      <w:r w:rsidRPr="007E69BC">
        <w:rPr>
          <w:rFonts w:ascii="Times New Roman" w:eastAsia="Calibri" w:hAnsi="Times New Roman" w:cs="Times New Roman"/>
          <w:color w:val="000000"/>
        </w:rPr>
        <w:t xml:space="preserve"> w</w:t>
      </w:r>
      <w:ins w:id="506" w:author="Nicole" w:date="2018-07-12T16:38:00Z">
        <w:r w:rsidR="00772C15">
          <w:rPr>
            <w:rFonts w:ascii="Times New Roman" w:eastAsia="Calibri" w:hAnsi="Times New Roman" w:cs="Times New Roman"/>
            <w:color w:val="000000"/>
          </w:rPr>
          <w:t>ill be</w:t>
        </w:r>
      </w:ins>
      <w:del w:id="507" w:author="Nicole" w:date="2018-07-12T16:38:00Z">
        <w:r w:rsidRPr="007E69BC" w:rsidDel="00772C15">
          <w:rPr>
            <w:rFonts w:ascii="Times New Roman" w:eastAsia="Calibri" w:hAnsi="Times New Roman" w:cs="Times New Roman"/>
            <w:color w:val="000000"/>
          </w:rPr>
          <w:delText>as</w:delText>
        </w:r>
      </w:del>
      <w:r w:rsidRPr="007E69BC">
        <w:rPr>
          <w:rFonts w:ascii="Times New Roman" w:eastAsia="Calibri" w:hAnsi="Times New Roman" w:cs="Times New Roman"/>
          <w:color w:val="000000"/>
        </w:rPr>
        <w:t xml:space="preserve"> conducted in R (R Core Team, 2017).</w:t>
      </w:r>
      <w:r w:rsidRPr="007E69BC">
        <w:rPr>
          <w:rFonts w:ascii="Times New Roman" w:hAnsi="Times New Roman" w:cs="Times New Roman"/>
        </w:rPr>
        <w:t xml:space="preserve"> </w:t>
      </w:r>
    </w:p>
    <w:p w:rsidR="000560AF" w:rsidRPr="007E69BC" w:rsidRDefault="000560AF" w:rsidP="000560AF">
      <w:pPr>
        <w:spacing w:line="720" w:lineRule="auto"/>
        <w:ind w:firstLine="720"/>
        <w:rPr>
          <w:rFonts w:ascii="Times New Roman" w:hAnsi="Times New Roman" w:cs="Times New Roman"/>
        </w:rPr>
      </w:pPr>
      <w:del w:id="508" w:author="Nicole" w:date="2018-07-13T15:06:00Z">
        <w:r w:rsidRPr="007E69BC" w:rsidDel="008E6C59">
          <w:rPr>
            <w:rFonts w:ascii="Times New Roman" w:hAnsi="Times New Roman" w:cs="Times New Roman"/>
          </w:rPr>
          <w:delText>Due to taxonomic diversity and morphological similarities among corals and sponges</w:delText>
        </w:r>
      </w:del>
      <w:ins w:id="509" w:author="Nicole" w:date="2018-07-13T15:06:00Z">
        <w:r w:rsidR="008E6C59">
          <w:rPr>
            <w:rFonts w:ascii="Times New Roman" w:hAnsi="Times New Roman" w:cs="Times New Roman"/>
          </w:rPr>
          <w:t>Because corals and sponges are both taxonomically diverse groups and within these groups there are species with morphological similarities</w:t>
        </w:r>
      </w:ins>
      <w:r w:rsidRPr="007E69BC">
        <w:rPr>
          <w:rFonts w:ascii="Times New Roman" w:hAnsi="Times New Roman" w:cs="Times New Roman"/>
        </w:rPr>
        <w:t xml:space="preserve">, some of the groups recorded may be considered recognizable taxonomic units </w:t>
      </w:r>
      <w:r w:rsidRPr="002A2D1A">
        <w:rPr>
          <w:rFonts w:ascii="Times New Roman" w:hAnsi="Times New Roman" w:cs="Times New Roman"/>
        </w:rPr>
        <w:fldChar w:fldCharType="begin" w:fldLock="1"/>
      </w:r>
      <w:r w:rsidR="004C3BDB">
        <w:rPr>
          <w:rFonts w:ascii="Times New Roman" w:hAnsi="Times New Roman" w:cs="Times New Roman"/>
        </w:rPr>
        <w:instrText>ADDIN CSL_CITATION {"citationItems":[{"id":"ITEM-1","itemData":{"author":[{"dropping-particle":"","family":"Ward","given":"DF","non-dropping-particle":"","parse-names":false,"suffix":""},{"dropping-particle":"","family":"Stanley","given":"MC","non-dropping-particle":"","parse-names":false,"suffix":""}],"container-title":"New Zealand Entomologist","id":"ITEM-1","issued":{"date-parts":[["2004"]]},"page":"3-9","title":"The value of RTUs and parataxonomy versus taxonomic species","type":"article-journal","volume":"27"},"uris":["http://www.mendeley.com/documents/?uuid=9b4f6a7d-4758-3533-a0ad-42380f953991"]}],"mendeley":{"formattedCitation":"(D. Ward &amp; Stanley, 2004)","plainTextFormattedCitation":"(D. Ward &amp; Stanley, 2004)","previouslyFormattedCitation":"(D. Ward &amp; Stanley, 2004)"},"properties":{"noteIndex":0},"schema":"https://github.com/citation-style-language/schema/raw/master/csl-citation.json"}</w:instrText>
      </w:r>
      <w:r w:rsidRPr="002A2D1A">
        <w:rPr>
          <w:rFonts w:ascii="Times New Roman" w:hAnsi="Times New Roman" w:cs="Times New Roman"/>
        </w:rPr>
        <w:fldChar w:fldCharType="separate"/>
      </w:r>
      <w:r w:rsidR="00EA33EA" w:rsidRPr="00EA33EA">
        <w:rPr>
          <w:rFonts w:ascii="Times New Roman" w:hAnsi="Times New Roman" w:cs="Times New Roman"/>
          <w:noProof/>
        </w:rPr>
        <w:t>(D. Ward &amp; Stanley, 2004)</w:t>
      </w:r>
      <w:r w:rsidRPr="002A2D1A">
        <w:rPr>
          <w:rFonts w:ascii="Times New Roman" w:hAnsi="Times New Roman" w:cs="Times New Roman"/>
        </w:rPr>
        <w:fldChar w:fldCharType="end"/>
      </w:r>
      <w:r w:rsidRPr="007E69BC">
        <w:rPr>
          <w:rFonts w:ascii="Times New Roman" w:hAnsi="Times New Roman" w:cs="Times New Roman"/>
        </w:rPr>
        <w:t xml:space="preserve">. </w:t>
      </w:r>
      <w:moveFromRangeStart w:id="510" w:author="Nicole" w:date="2018-08-07T17:56:00Z" w:name="move521427941"/>
      <w:moveFrom w:id="511" w:author="Nicole" w:date="2018-08-07T17:56:00Z">
        <w:r w:rsidRPr="007E69BC" w:rsidDel="00166447">
          <w:rPr>
            <w:rFonts w:ascii="Times New Roman" w:hAnsi="Times New Roman" w:cs="Times New Roman"/>
          </w:rPr>
          <w:t xml:space="preserve">RTU’s are used when detailed taxonomic surveys in the field are challenging </w:t>
        </w:r>
        <w:r w:rsidRPr="002A2D1A" w:rsidDel="00166447">
          <w:rPr>
            <w:rFonts w:ascii="Times New Roman" w:hAnsi="Times New Roman" w:cs="Times New Roman"/>
          </w:rPr>
          <w:fldChar w:fldCharType="begin" w:fldLock="1"/>
        </w:r>
        <w:r w:rsidR="00605415" w:rsidDel="00166447">
          <w:rPr>
            <w:rFonts w:ascii="Times New Roman" w:hAnsi="Times New Roman" w:cs="Times New Roman"/>
          </w:rPr>
          <w:instrText>ADDIN CSL_CITATION {"citationItems":[{"id":"ITEM-1","itemData":{"DOI":"10.1016/j.ecolind.2012.02.033","ISBN":"1470-160X","ISSN":"1470160X","abstract":"In European forests, large scale biodiversity monitoring networks need to be implemented - networks which include components such as taxonomical groups that are at risk and that depend directly on forest stand structure. In this context, monitoring the species-rich group of saproxylic beetles is challenging. In the absence of sufficient resources to comprehensively survey a particular group, surrogates of species richness can be meaningful tools in biodiversity evaluations. In search of restricted subsets of species to use as surrogates of saproxylic beetle richness, we led a case study in Western Europe. Beetle data were compiled from 67 biodiversity surveys and ecological studies carried out from 1999 to 2010 with standardised trapping methods in France and Belgium. This large-scale dataset contains 642 forest plots, 1521 traps and 856 species. Twenty-two simplified species subsets were identified as potential surrogates, as well as the number of genera, a higher taxonomic level, taking into account, for each surrogate, the effort required for species identification, the practical monitoring experience necessary, the species conservation potential or the frequency of species occurrence. The performance of each surrogate was analyzed based on the following parameters: overall surrogacy (correlation between subset richness and total species richness), surrogacy vs. identification cost balance, surrogacy variation over a wide range of ecological conditions (forest type, altitude, latitude and bio-geographical area) and consistency with spatial scale. Ecological representativeness and ability to monitor rare species were supplementary criteria used to assess surrogate performance. The subsets consisting of the identifiable (or only easy-to-identify species) could easily be applied in practice and appear to be the best performing subsets, from a global point of view. The number of genera showed good prediction at the trap level and its surrogacy did not vary across wide environmental gradients. However, the subset of easy-to-identify species and the genus number were highly sensitive to spatial scale, which limits their use in large-scale studies. The number of rare species or the species richness of single beetle families (even the best single-family subset, the Cerambycidae) was very weak surrogates for total species richness. Conversely, the German list of monitoring species had high surrogacy, low identification costs and was not strongly influenced by…","author":[{"dropping-particle":"","family":"Sebek","given":"Pavel","non-dropping-particle":"","parse-names":false,"suffix":""},{"dropping-particle":"","family":"Barnouin","given":"Thomas","non-dropping-particle":"","parse-names":false,"suffix":""},{"dropping-particle":"","family":"Brin","given":"Antoine","non-dropping-particle":"","parse-names":false,"suffix":""},{"dropping-particle":"","family":"Brustel","given":"Hervé","non-dropping-particle":"","parse-names":false,"suffix":""},{"dropping-particle":"","family":"Dufrêne","given":"Marc","non-dropping-particle":"","parse-names":false,"suffix":""},{"dropping-particle":"","family":"Gosselin","given":"Frederic","non-dropping-particle":"","parse-names":false,"suffix":""},{"dropping-particle":"","family":"Meriguet","given":"Bruno","non-dropping-particle":"","parse-names":false,"suffix":""},{"dropping-particle":"","family":"Micas","given":"Lilian","non-dropping-particle":"","parse-names":false,"suffix":""},{"dropping-particle":"","family":"Noblecourt","given":"Thierry","non-dropping-particle":"","parse-names":false,"suffix":""},{"dropping-particle":"","family":"Rose","given":"Olivier","non-dropping-particle":"","parse-names":false,"suffix":""},{"dropping-particle":"","family":"Velle","given":"Laurent","non-dropping-particle":"","parse-names":false,"suffix":""},{"dropping-particle":"","family":"Bouget","given":"Christophe","non-dropping-particle":"","parse-names":false,"suffix":""}],"container-title":"Ecological Indicators","id":"ITEM-1","issued":{"date-parts":[["2012"]]},"note":"looking at different levels of taxonomic resolution - look up their references","page":"304-315","publisher":"Elsevier Ltd","title":"A test for assessment of saproxylic beetle biodiversity using subsets of \"monitoring species\"","type":"article-journal","volume":"20"},"uris":["http://www.mendeley.com/documents/?uuid=ffca55f6-046c-438c-8e15-6b192004873e"]}],"mendeley":{"formattedCitation":"(Sebek et al., 2012)","plainTextFormattedCitation":"(Sebek et al., 2012)","previouslyFormattedCitation":"(Sebek et al., 2012)"},"properties":{"noteIndex":0},"schema":"https://github.com/citation-style-language/schema/raw/master/csl-citation.json"}</w:instrText>
        </w:r>
        <w:r w:rsidRPr="002A2D1A" w:rsidDel="00166447">
          <w:rPr>
            <w:rFonts w:ascii="Times New Roman" w:hAnsi="Times New Roman" w:cs="Times New Roman"/>
          </w:rPr>
          <w:fldChar w:fldCharType="separate"/>
        </w:r>
        <w:r w:rsidRPr="007E69BC" w:rsidDel="00166447">
          <w:rPr>
            <w:rFonts w:ascii="Times New Roman" w:hAnsi="Times New Roman" w:cs="Times New Roman"/>
            <w:noProof/>
          </w:rPr>
          <w:t>(Sebek et al., 2012)</w:t>
        </w:r>
        <w:r w:rsidRPr="002A2D1A" w:rsidDel="00166447">
          <w:rPr>
            <w:rFonts w:ascii="Times New Roman" w:hAnsi="Times New Roman" w:cs="Times New Roman"/>
          </w:rPr>
          <w:fldChar w:fldCharType="end"/>
        </w:r>
        <w:r w:rsidRPr="007E69BC" w:rsidDel="00166447">
          <w:rPr>
            <w:rFonts w:ascii="Times New Roman" w:hAnsi="Times New Roman" w:cs="Times New Roman"/>
          </w:rPr>
          <w:t xml:space="preserve">. </w:t>
        </w:r>
      </w:moveFrom>
      <w:moveFromRangeEnd w:id="510"/>
      <w:del w:id="512" w:author="Nicole" w:date="2018-08-07T12:31:00Z">
        <w:r w:rsidRPr="007E69BC" w:rsidDel="004E7FA9">
          <w:rPr>
            <w:rFonts w:ascii="Times New Roman" w:hAnsi="Times New Roman" w:cs="Times New Roman"/>
          </w:rPr>
          <w:delText xml:space="preserve">One of the main critiques of using this method of grouping is the uncertain ability to reproduce the determined groups by multiple observers or across the time span of the study </w:delText>
        </w:r>
        <w:r w:rsidRPr="002A2D1A" w:rsidDel="004E7FA9">
          <w:rPr>
            <w:rFonts w:ascii="Times New Roman" w:hAnsi="Times New Roman" w:cs="Times New Roman"/>
          </w:rPr>
          <w:fldChar w:fldCharType="begin" w:fldLock="1"/>
        </w:r>
        <w:r w:rsidR="00605415" w:rsidDel="004E7FA9">
          <w:rPr>
            <w:rFonts w:ascii="Times New Roman" w:hAnsi="Times New Roman" w:cs="Times New Roman"/>
          </w:rPr>
          <w:delInstrText>ADDIN CSL_CITATION {"citationItems":[{"id":"ITEM-1","itemData":{"DOI":"10.1023/B:BIOC.0000011727.53780.63","ISBN":"0960-3115","ISSN":"09603115","PMID":"815","abstract":"Parataxonomic sorting of samples to recognizable taxonomic units ( RTUs, morphospecies, morphotypes or, as proposed here: parataxonomic units [PUs] ) is generally considered to be a sufficiently reliable and conservative approach in ecological biodiversity studies or conservation biology. It is obviously time-saving because it avoids the burdens of taxonomy. However, evaluations of paratax- onomic sorting by taxonomic resorting show many overestimations of species numbers. Hence, RTU sorting is not necessarily conservative. Sorting errors can be more than 100% (median in the present compilation: 22%). Even if the cumulative results for diverse groups like beetles have a very low overall error, the error rate in the single families is generally much higher. This pattern is likely to cause severe problems in multivariate analyses. The presumable error rate in sorting does not depend only on the group to be sorted, but also on the sorter and the sample. Therefore, the sorting error is not predictable. Since PUs are generally neither described nor assigned to existing names, the sorting results are difficult to check and it is mostly not revealed why the samples are sorted as they are. Since parataxonomy does not use existing biological knowledge, creates typological units and does not disclose its sorting criteria, inter-subjective testability and falsifiability of the sorting results are more difficult than of taxonomic identifications (or are even impossible). Parataxonomy does not fulfil the criteria of a scientific method, but is propedeutic and can be a heuristically valuable tool to find out patterns in taxonomically neglected groups. However, it is only the first step in sorting and identifying samples in biodiversity studies. PUs are useless for inventories and area selection in conservation evaluation, biogeographical and autecologi- cal studies; they provide only uncertain data for studies in species turnover and overlap, but they can be used quite reliably for global comparisons of gross species richness, non-comparative descriptions of species richness of single sites or for comparisons of sites without species overlap. If results of parataxonomic sorting show clear and biologically meaningful patterns, the sorting is likely to be reliable. Weak or no detectable patterns may easily be caused by erroneous sorting.","author":[{"dropping-particle":"","family":"Krell","given":"Frank Thorsten","non-dropping-particle":"","parse-names":false,"suffix":""}],"container-title":"Biodiversity and Conservation","id":"ITEM-1","issued":{"date-parts":[["2004"]]},"page":"795-812","title":"Parataxonomy vs. taxonomy in biodiversity studies - Pitfalls and applicability of 'morphospecies' sorting","type":"article-journal","volume":"13"},"uris":["http://www.mendeley.com/documents/?uuid=dd9ec8d3-d10c-43a9-94ed-8c06369063eb"]}],"mendeley":{"formattedCitation":"(Krell, 2004)","plainTextFormattedCitation":"(Krell, 2004)","previouslyFormattedCitation":"(Krell, 2004)"},"properties":{"noteIndex":0},"schema":"https://github.com/citation-style-language/schema/raw/master/csl-citation.json"}</w:delInstrText>
        </w:r>
        <w:r w:rsidRPr="002A2D1A" w:rsidDel="004E7FA9">
          <w:rPr>
            <w:rFonts w:ascii="Times New Roman" w:hAnsi="Times New Roman" w:cs="Times New Roman"/>
          </w:rPr>
          <w:fldChar w:fldCharType="separate"/>
        </w:r>
        <w:r w:rsidRPr="007E69BC" w:rsidDel="004E7FA9">
          <w:rPr>
            <w:rFonts w:ascii="Times New Roman" w:hAnsi="Times New Roman" w:cs="Times New Roman"/>
            <w:noProof/>
          </w:rPr>
          <w:delText>(Krell, 2004)</w:delText>
        </w:r>
        <w:r w:rsidRPr="002A2D1A" w:rsidDel="004E7FA9">
          <w:rPr>
            <w:rFonts w:ascii="Times New Roman" w:hAnsi="Times New Roman" w:cs="Times New Roman"/>
          </w:rPr>
          <w:fldChar w:fldCharType="end"/>
        </w:r>
        <w:r w:rsidRPr="007E69BC" w:rsidDel="004E7FA9">
          <w:rPr>
            <w:rFonts w:ascii="Times New Roman" w:hAnsi="Times New Roman" w:cs="Times New Roman"/>
          </w:rPr>
          <w:delText>.</w:delText>
        </w:r>
      </w:del>
      <w:commentRangeStart w:id="513"/>
      <w:ins w:id="514" w:author="Nicole" w:date="2018-07-12T17:29:00Z">
        <w:r w:rsidR="00447DE7">
          <w:rPr>
            <w:rFonts w:ascii="Times New Roman" w:hAnsi="Times New Roman" w:cs="Times New Roman"/>
          </w:rPr>
          <w:t>In this study, the potential for observer error was minimized because the</w:t>
        </w:r>
      </w:ins>
      <w:ins w:id="515" w:author="Nicole" w:date="2018-07-13T15:08:00Z">
        <w:r w:rsidR="008E6C59">
          <w:rPr>
            <w:rFonts w:ascii="Times New Roman" w:hAnsi="Times New Roman" w:cs="Times New Roman"/>
          </w:rPr>
          <w:t xml:space="preserve"> </w:t>
        </w:r>
      </w:ins>
      <w:ins w:id="516" w:author="Nicole" w:date="2018-07-12T17:29:00Z">
        <w:r w:rsidR="00447DE7">
          <w:rPr>
            <w:rFonts w:ascii="Times New Roman" w:hAnsi="Times New Roman" w:cs="Times New Roman"/>
          </w:rPr>
          <w:t>number of observers w</w:t>
        </w:r>
        <w:r w:rsidR="008E6C59">
          <w:rPr>
            <w:rFonts w:ascii="Times New Roman" w:hAnsi="Times New Roman" w:cs="Times New Roman"/>
          </w:rPr>
          <w:t xml:space="preserve">as small (3?? </w:t>
        </w:r>
        <w:proofErr w:type="gramStart"/>
        <w:r w:rsidR="008E6C59">
          <w:rPr>
            <w:rFonts w:ascii="Times New Roman" w:hAnsi="Times New Roman" w:cs="Times New Roman"/>
          </w:rPr>
          <w:t xml:space="preserve">For corals and </w:t>
        </w:r>
      </w:ins>
      <w:ins w:id="517" w:author="Nicole" w:date="2018-07-13T15:08:00Z">
        <w:r w:rsidR="008E6C59">
          <w:rPr>
            <w:rFonts w:ascii="Times New Roman" w:hAnsi="Times New Roman" w:cs="Times New Roman"/>
          </w:rPr>
          <w:t>two</w:t>
        </w:r>
      </w:ins>
      <w:ins w:id="518" w:author="Nicole" w:date="2018-07-12T17:29:00Z">
        <w:r w:rsidR="00447DE7">
          <w:rPr>
            <w:rFonts w:ascii="Times New Roman" w:hAnsi="Times New Roman" w:cs="Times New Roman"/>
          </w:rPr>
          <w:t xml:space="preserve"> for sponges), and because new observers</w:t>
        </w:r>
      </w:ins>
      <w:ins w:id="519" w:author="Nicole" w:date="2018-07-13T15:09:00Z">
        <w:r w:rsidR="003B4A9F">
          <w:rPr>
            <w:rFonts w:ascii="Times New Roman" w:hAnsi="Times New Roman" w:cs="Times New Roman"/>
          </w:rPr>
          <w:t>’</w:t>
        </w:r>
      </w:ins>
      <w:ins w:id="520" w:author="Nicole" w:date="2018-07-12T17:29:00Z">
        <w:r w:rsidR="00397CE8">
          <w:rPr>
            <w:rFonts w:ascii="Times New Roman" w:hAnsi="Times New Roman" w:cs="Times New Roman"/>
          </w:rPr>
          <w:t xml:space="preserve"> counts were </w:t>
        </w:r>
        <w:r w:rsidR="00447DE7">
          <w:rPr>
            <w:rFonts w:ascii="Times New Roman" w:hAnsi="Times New Roman" w:cs="Times New Roman"/>
          </w:rPr>
          <w:t>calibrated during a training p</w:t>
        </w:r>
        <w:r w:rsidR="003B4A9F">
          <w:rPr>
            <w:rFonts w:ascii="Times New Roman" w:hAnsi="Times New Roman" w:cs="Times New Roman"/>
          </w:rPr>
          <w:t>eriod of at least 15 dive</w:t>
        </w:r>
      </w:ins>
      <w:ins w:id="521" w:author="Nicole" w:date="2018-07-13T15:09:00Z">
        <w:r w:rsidR="003B4A9F">
          <w:rPr>
            <w:rFonts w:ascii="Times New Roman" w:hAnsi="Times New Roman" w:cs="Times New Roman"/>
          </w:rPr>
          <w:t>s</w:t>
        </w:r>
      </w:ins>
      <w:ins w:id="522" w:author="Nicole" w:date="2018-07-12T17:29:00Z">
        <w:r w:rsidR="00447DE7">
          <w:rPr>
            <w:rFonts w:ascii="Times New Roman" w:hAnsi="Times New Roman" w:cs="Times New Roman"/>
          </w:rPr>
          <w:t xml:space="preserve"> before their data were incorporated into the study.</w:t>
        </w:r>
        <w:proofErr w:type="gramEnd"/>
        <w:r w:rsidR="00447DE7">
          <w:rPr>
            <w:rFonts w:ascii="Times New Roman" w:hAnsi="Times New Roman" w:cs="Times New Roman"/>
          </w:rPr>
          <w:t xml:space="preserve"> </w:t>
        </w:r>
      </w:ins>
      <w:del w:id="523" w:author="Nicole" w:date="2018-07-12T17:29:00Z">
        <w:r w:rsidRPr="007E69BC" w:rsidDel="00447DE7">
          <w:rPr>
            <w:rFonts w:ascii="Times New Roman" w:hAnsi="Times New Roman" w:cs="Times New Roman"/>
          </w:rPr>
          <w:delText xml:space="preserve"> </w:delText>
        </w:r>
      </w:del>
      <w:commentRangeEnd w:id="513"/>
      <w:r w:rsidR="00447DE7">
        <w:rPr>
          <w:rStyle w:val="CommentReference"/>
        </w:rPr>
        <w:commentReference w:id="513"/>
      </w:r>
      <w:r w:rsidRPr="007E69BC">
        <w:rPr>
          <w:rFonts w:ascii="Times New Roman" w:hAnsi="Times New Roman" w:cs="Times New Roman"/>
        </w:rPr>
        <w:t xml:space="preserve">Because this study has one year for which </w:t>
      </w:r>
      <w:del w:id="524" w:author="Nicole" w:date="2018-07-12T17:30:00Z">
        <w:r w:rsidRPr="007E69BC" w:rsidDel="00447DE7">
          <w:rPr>
            <w:rFonts w:ascii="Times New Roman" w:hAnsi="Times New Roman" w:cs="Times New Roman"/>
          </w:rPr>
          <w:delText xml:space="preserve">there are </w:delText>
        </w:r>
      </w:del>
      <w:r w:rsidRPr="007E69BC">
        <w:rPr>
          <w:rFonts w:ascii="Times New Roman" w:hAnsi="Times New Roman" w:cs="Times New Roman"/>
        </w:rPr>
        <w:t>two observers</w:t>
      </w:r>
      <w:ins w:id="525" w:author="Nicole" w:date="2018-07-12T17:30:00Z">
        <w:r w:rsidR="00447DE7">
          <w:rPr>
            <w:rFonts w:ascii="Times New Roman" w:hAnsi="Times New Roman" w:cs="Times New Roman"/>
          </w:rPr>
          <w:t xml:space="preserve"> re</w:t>
        </w:r>
        <w:r w:rsidR="00397CE8">
          <w:rPr>
            <w:rFonts w:ascii="Times New Roman" w:hAnsi="Times New Roman" w:cs="Times New Roman"/>
          </w:rPr>
          <w:t xml:space="preserve">corded sponge counts after </w:t>
        </w:r>
        <w:r w:rsidR="00447DE7">
          <w:rPr>
            <w:rFonts w:ascii="Times New Roman" w:hAnsi="Times New Roman" w:cs="Times New Roman"/>
          </w:rPr>
          <w:t>calibration</w:t>
        </w:r>
      </w:ins>
      <w:r w:rsidRPr="007E69BC">
        <w:rPr>
          <w:rFonts w:ascii="Times New Roman" w:hAnsi="Times New Roman" w:cs="Times New Roman"/>
        </w:rPr>
        <w:t xml:space="preserve">, there is a potential to investigate the reproducibility of the groups. </w:t>
      </w:r>
      <w:del w:id="526" w:author="Nicole" w:date="2018-08-07T12:31:00Z">
        <w:r w:rsidRPr="007E69BC" w:rsidDel="004E7FA9">
          <w:rPr>
            <w:rFonts w:ascii="Times New Roman" w:hAnsi="Times New Roman" w:cs="Times New Roman"/>
          </w:rPr>
          <w:delText xml:space="preserve">However, similar to how different spatial scales reveal various aspects of relationships </w:delText>
        </w:r>
        <w:r w:rsidRPr="002A2D1A" w:rsidDel="004E7FA9">
          <w:rPr>
            <w:rFonts w:ascii="Times New Roman" w:hAnsi="Times New Roman" w:cs="Times New Roman"/>
          </w:rPr>
          <w:fldChar w:fldCharType="begin" w:fldLock="1"/>
        </w:r>
        <w:r w:rsidR="00605415" w:rsidDel="004E7FA9">
          <w:rPr>
            <w:rFonts w:ascii="Times New Roman" w:hAnsi="Times New Roman" w:cs="Times New Roman"/>
          </w:rPr>
          <w:delInstrText>ADDIN CSL_CITATION {"citationItems":[{"id":"ITEM-1","itemData":{"author":[{"dropping-particle":"","family":"Wiens","given":"JA","non-dropping-particle":"","parse-names":false,"suffix":""}],"container-title":"Functional Ecology","id":"ITEM-1","issue":"4","issued":{"date-parts":[["1989"]]},"page":"385-397","title":"Spatial Scaling in Ecology","type":"article-journal","volume":"3"},"uris":["http://www.mendeley.com/documents/?uuid=50aaffcf-746e-462f-95e1-3ff452cfad61"]}],"mendeley":{"formattedCitation":"(Wiens, 1989)","plainTextFormattedCitation":"(Wiens, 1989)","previouslyFormattedCitation":"(Wiens, 1989)"},"properties":{"noteIndex":0},"schema":"https://github.com/citation-style-language/schema/raw/master/csl-citation.json"}</w:delInstrText>
        </w:r>
        <w:r w:rsidRPr="002A2D1A" w:rsidDel="004E7FA9">
          <w:rPr>
            <w:rFonts w:ascii="Times New Roman" w:hAnsi="Times New Roman" w:cs="Times New Roman"/>
          </w:rPr>
          <w:fldChar w:fldCharType="separate"/>
        </w:r>
        <w:r w:rsidRPr="007E69BC" w:rsidDel="004E7FA9">
          <w:rPr>
            <w:rFonts w:ascii="Times New Roman" w:hAnsi="Times New Roman" w:cs="Times New Roman"/>
            <w:noProof/>
          </w:rPr>
          <w:delText>(Wiens, 1989)</w:delText>
        </w:r>
        <w:r w:rsidRPr="002A2D1A" w:rsidDel="004E7FA9">
          <w:rPr>
            <w:rFonts w:ascii="Times New Roman" w:hAnsi="Times New Roman" w:cs="Times New Roman"/>
          </w:rPr>
          <w:fldChar w:fldCharType="end"/>
        </w:r>
        <w:r w:rsidRPr="007E69BC" w:rsidDel="004E7FA9">
          <w:rPr>
            <w:rFonts w:ascii="Times New Roman" w:hAnsi="Times New Roman" w:cs="Times New Roman"/>
          </w:rPr>
          <w:delText>, something similar might be true for different levels of taxonomic resolution- a finer scale may expose detailed dynamics, but it does not invalidate the temporal dynamics at a broader scale. F</w:delText>
        </w:r>
      </w:del>
      <w:ins w:id="527" w:author="Nicole" w:date="2018-08-07T12:31:00Z">
        <w:r w:rsidR="004E7FA9">
          <w:rPr>
            <w:rFonts w:ascii="Times New Roman" w:hAnsi="Times New Roman" w:cs="Times New Roman"/>
          </w:rPr>
          <w:t>F</w:t>
        </w:r>
      </w:ins>
      <w:r w:rsidRPr="007E69BC">
        <w:rPr>
          <w:rFonts w:ascii="Times New Roman" w:hAnsi="Times New Roman" w:cs="Times New Roman"/>
        </w:rPr>
        <w:t>or the analysis, I</w:t>
      </w:r>
      <w:del w:id="528" w:author="Nicole" w:date="2018-07-12T16:41:00Z">
        <w:r w:rsidRPr="007E69BC" w:rsidDel="001669DB">
          <w:rPr>
            <w:rFonts w:ascii="Times New Roman" w:hAnsi="Times New Roman" w:cs="Times New Roman"/>
          </w:rPr>
          <w:delText xml:space="preserve"> will</w:delText>
        </w:r>
      </w:del>
      <w:r w:rsidRPr="007E69BC">
        <w:rPr>
          <w:rFonts w:ascii="Times New Roman" w:hAnsi="Times New Roman" w:cs="Times New Roman"/>
        </w:rPr>
        <w:t xml:space="preserve"> assume that within group variation</w:t>
      </w:r>
      <w:ins w:id="529" w:author="Nicole" w:date="2018-07-12T16:42:00Z">
        <w:r w:rsidR="001669DB">
          <w:rPr>
            <w:rFonts w:ascii="Times New Roman" w:hAnsi="Times New Roman" w:cs="Times New Roman"/>
          </w:rPr>
          <w:t xml:space="preserve"> i</w:t>
        </w:r>
      </w:ins>
      <w:r w:rsidRPr="007E69BC">
        <w:rPr>
          <w:rFonts w:ascii="Times New Roman" w:hAnsi="Times New Roman" w:cs="Times New Roman"/>
        </w:rPr>
        <w:t xml:space="preserve">s </w:t>
      </w:r>
      <w:ins w:id="530" w:author="Nicole" w:date="2018-07-12T16:42:00Z">
        <w:r w:rsidR="001669DB">
          <w:rPr>
            <w:rFonts w:ascii="Times New Roman" w:hAnsi="Times New Roman" w:cs="Times New Roman"/>
          </w:rPr>
          <w:t xml:space="preserve">smaller than </w:t>
        </w:r>
      </w:ins>
      <w:del w:id="531" w:author="Nicole" w:date="2018-07-12T16:42:00Z">
        <w:r w:rsidRPr="007E69BC" w:rsidDel="001669DB">
          <w:rPr>
            <w:rFonts w:ascii="Times New Roman" w:hAnsi="Times New Roman" w:cs="Times New Roman"/>
          </w:rPr>
          <w:delText xml:space="preserve">are not so variable that the response to disturbance differs over </w:delText>
        </w:r>
      </w:del>
      <w:r w:rsidRPr="007E69BC">
        <w:rPr>
          <w:rFonts w:ascii="Times New Roman" w:hAnsi="Times New Roman" w:cs="Times New Roman"/>
        </w:rPr>
        <w:t xml:space="preserve">the spatial and temporal </w:t>
      </w:r>
      <w:del w:id="532" w:author="Nicole" w:date="2018-07-12T16:42:00Z">
        <w:r w:rsidRPr="007E69BC" w:rsidDel="001669DB">
          <w:rPr>
            <w:rFonts w:ascii="Times New Roman" w:hAnsi="Times New Roman" w:cs="Times New Roman"/>
          </w:rPr>
          <w:delText>scales being considered in this study</w:delText>
        </w:r>
      </w:del>
      <w:ins w:id="533" w:author="Nicole" w:date="2018-07-12T16:42:00Z">
        <w:r w:rsidR="001669DB">
          <w:rPr>
            <w:rFonts w:ascii="Times New Roman" w:hAnsi="Times New Roman" w:cs="Times New Roman"/>
          </w:rPr>
          <w:t>variation</w:t>
        </w:r>
      </w:ins>
      <w:r w:rsidRPr="007E69BC">
        <w:rPr>
          <w:rFonts w:ascii="Times New Roman" w:hAnsi="Times New Roman" w:cs="Times New Roman"/>
        </w:rPr>
        <w:t>.</w:t>
      </w:r>
    </w:p>
    <w:p w:rsidR="000560AF" w:rsidRPr="007E69BC" w:rsidRDefault="000560AF" w:rsidP="000560AF">
      <w:pPr>
        <w:spacing w:line="720" w:lineRule="auto"/>
        <w:ind w:firstLine="720"/>
        <w:rPr>
          <w:rFonts w:ascii="Times New Roman" w:hAnsi="Times New Roman" w:cs="Times New Roman"/>
        </w:rPr>
      </w:pPr>
      <w:r w:rsidRPr="007E69BC">
        <w:rPr>
          <w:rFonts w:ascii="Times New Roman" w:hAnsi="Times New Roman" w:cs="Times New Roman"/>
        </w:rPr>
        <w:t xml:space="preserve">Because the diversity of functional groups has been shown to increase reef resilience </w:t>
      </w:r>
      <w:r w:rsidRPr="002A2D1A">
        <w:rPr>
          <w:rFonts w:ascii="Times New Roman" w:hAnsi="Times New Roman" w:cs="Times New Roman"/>
        </w:rPr>
        <w:fldChar w:fldCharType="begin" w:fldLock="1"/>
      </w:r>
      <w:r w:rsidR="00605415">
        <w:rPr>
          <w:rFonts w:ascii="Times New Roman" w:hAnsi="Times New Roman" w:cs="Times New Roman"/>
        </w:rPr>
        <w:instrText>ADDIN CSL_CITATION {"citationItems":[{"id":"ITEM-1","itemData":{"DOI":"10.1579/0044-7447-35.1.30","ISBN":"0044-7447","ISSN":"0044-7447","PMID":"16615697","abstract":"To improve coral reef management, a deeper understanding of biodiversity across scales in the context of functional groups is required. The focus of this paper is on the role of diversity within functional groups in securing important ecosystem processes that contribute to the resilience of coral-dominated reef states. Two important components of species biodiversity that confer ecosystem resilience are analyzed: redundancy and the diversity of responses within functional groups to change. Three critical functional groups are used to illustrate the interaction between these two components and their role in coral reef resilience: zooxanthellae (symbiotic micro algae in reef-building corals), reef-building corals, and herbivores. The paper further examines the consequences of undermining functional redundancy and response diversity and addresses strategies to secure ecological processes that are critical for coral reef resilience.","author":[{"dropping-particle":"","family":"Nyström","given":"Magnus","non-dropping-particle":"","parse-names":false,"suffix":""}],"container-title":"AMBIO: A Journal of the Human Environment","id":"ITEM-1","issue":"1","issued":{"date-parts":[["2006"]]},"page":"30-35","title":"Redundancy and response diversity of functional groups: Implications for the resilience of coral reefs","type":"article-journal","volume":"35"},"uris":["http://www.mendeley.com/documents/?uuid=c75ab571-a532-4b63-8930-1c0134b13cdb"]}],"mendeley":{"formattedCitation":"(Nyström, 2006)","plainTextFormattedCitation":"(Nyström, 2006)","previouslyFormattedCitation":"(Nyström, 2006)"},"properties":{"noteIndex":0},"schema":"https://github.com/citation-style-language/schema/raw/master/csl-citation.json"}</w:instrText>
      </w:r>
      <w:r w:rsidRPr="002A2D1A">
        <w:rPr>
          <w:rFonts w:ascii="Times New Roman" w:hAnsi="Times New Roman" w:cs="Times New Roman"/>
        </w:rPr>
        <w:fldChar w:fldCharType="separate"/>
      </w:r>
      <w:r w:rsidRPr="007E69BC">
        <w:rPr>
          <w:rFonts w:ascii="Times New Roman" w:hAnsi="Times New Roman" w:cs="Times New Roman"/>
          <w:noProof/>
        </w:rPr>
        <w:t>(Nyström, 2006)</w:t>
      </w:r>
      <w:r w:rsidRPr="002A2D1A">
        <w:rPr>
          <w:rFonts w:ascii="Times New Roman" w:hAnsi="Times New Roman" w:cs="Times New Roman"/>
        </w:rPr>
        <w:fldChar w:fldCharType="end"/>
      </w:r>
      <w:r w:rsidRPr="007E69BC">
        <w:rPr>
          <w:rFonts w:ascii="Times New Roman" w:hAnsi="Times New Roman" w:cs="Times New Roman"/>
        </w:rPr>
        <w:t xml:space="preserve">, species may be considered based on their functional role within the ecosystem. </w:t>
      </w:r>
      <w:r w:rsidRPr="007E69BC">
        <w:rPr>
          <w:rFonts w:ascii="Times New Roman" w:hAnsi="Times New Roman" w:cs="Times New Roman"/>
        </w:rPr>
        <w:lastRenderedPageBreak/>
        <w:t xml:space="preserve">For sponges, the major functional roles consist of erosion, stabilization (accretion), </w:t>
      </w:r>
      <w:proofErr w:type="spellStart"/>
      <w:r w:rsidRPr="007E69BC">
        <w:rPr>
          <w:rFonts w:ascii="Times New Roman" w:hAnsi="Times New Roman" w:cs="Times New Roman"/>
        </w:rPr>
        <w:t>bentho</w:t>
      </w:r>
      <w:proofErr w:type="spellEnd"/>
      <w:r w:rsidRPr="007E69BC">
        <w:rPr>
          <w:rFonts w:ascii="Times New Roman" w:hAnsi="Times New Roman" w:cs="Times New Roman"/>
        </w:rPr>
        <w:t xml:space="preserve">-pelagic coupling, and associations with other organisms </w:t>
      </w:r>
      <w:r w:rsidRPr="002A2D1A">
        <w:rPr>
          <w:rFonts w:ascii="Times New Roman" w:hAnsi="Times New Roman" w:cs="Times New Roman"/>
        </w:rPr>
        <w:fldChar w:fldCharType="begin" w:fldLock="1"/>
      </w:r>
      <w:r w:rsidR="00605415">
        <w:rPr>
          <w:rFonts w:ascii="Times New Roman" w:hAnsi="Times New Roman" w:cs="Times New Roman"/>
        </w:rPr>
        <w:instrText>ADDIN CSL_CITATION {"citationItems":[{"id":"ITEM-1","itemData":{"DOI":"10.1016/j.ecss.2008.05.002","ISBN":"0272-7714","ISSN":"02727714","abstract":"Despite the wide range of functional roles performed by marine sponges they are still poorly represented in many research, monitoring and conservation programmes. The aim of this review is to examine recent developments in our understanding of sponge functional roles in tropical, temperate and polar ecosystems. Functions have been categorised into three areas: (a) impacts on substrate (including bioerosion, reef creation, and substrate stabilisation, consolidation and regeneration); (b) bentho-pelagic coupling (including carbon cycling, silicon cycling, oxygen depletion and nitrogen cycling); and (c) associations with other organisms (facilitating primary production, secondary production, provision of microhabitat, enhanced predation protection, survival success, range expansions and camouflage though association with sponges, sponges as a settlement substrate, disrupting near-boundary and reef level flow regimes, sponges as agents of biological disturbance, sponges as releasers of chemicals and sponges as tools for other organisms). The importance of sponges on substrate, sponge bentho-pelagic coupling, and sponge interactions and associations is described. Although the scientific evidence strongly supports the significance and widespread nature of these functional roles sponges still remain underappreciated in marine systems.","author":[{"dropping-particle":"","family":"Bell","given":"James J.","non-dropping-particle":"","parse-names":false,"suffix":""}],"container-title":"Estuarine, Coastal and Shelf Science","id":"ITEM-1","issued":{"date-parts":[["2008"]]},"page":"341-353","title":"The functional roles of marine sponges","type":"article-journal","volume":"79"},"uris":["http://www.mendeley.com/documents/?uuid=4939d9de-fc2a-4729-a209-6aae428e46a0"]}],"mendeley":{"formattedCitation":"(Bell, 2008)","plainTextFormattedCitation":"(Bell, 2008)","previouslyFormattedCitation":"(Bell, 2008)"},"properties":{"noteIndex":0},"schema":"https://github.com/citation-style-language/schema/raw/master/csl-citation.json"}</w:instrText>
      </w:r>
      <w:r w:rsidRPr="002A2D1A">
        <w:rPr>
          <w:rFonts w:ascii="Times New Roman" w:hAnsi="Times New Roman" w:cs="Times New Roman"/>
        </w:rPr>
        <w:fldChar w:fldCharType="separate"/>
      </w:r>
      <w:r w:rsidRPr="007E69BC">
        <w:rPr>
          <w:rFonts w:ascii="Times New Roman" w:hAnsi="Times New Roman" w:cs="Times New Roman"/>
          <w:noProof/>
        </w:rPr>
        <w:t>(Bell, 2008)</w:t>
      </w:r>
      <w:r w:rsidRPr="002A2D1A">
        <w:rPr>
          <w:rFonts w:ascii="Times New Roman" w:hAnsi="Times New Roman" w:cs="Times New Roman"/>
        </w:rPr>
        <w:fldChar w:fldCharType="end"/>
      </w:r>
      <w:r w:rsidRPr="007E69BC">
        <w:rPr>
          <w:rFonts w:ascii="Times New Roman" w:hAnsi="Times New Roman" w:cs="Times New Roman"/>
        </w:rPr>
        <w:t xml:space="preserve">. Although not understood as well as the others, </w:t>
      </w:r>
      <w:proofErr w:type="spellStart"/>
      <w:r w:rsidRPr="007E69BC">
        <w:rPr>
          <w:rFonts w:ascii="Times New Roman" w:hAnsi="Times New Roman" w:cs="Times New Roman"/>
        </w:rPr>
        <w:t>bentho</w:t>
      </w:r>
      <w:proofErr w:type="spellEnd"/>
      <w:r w:rsidRPr="007E69BC">
        <w:rPr>
          <w:rFonts w:ascii="Times New Roman" w:hAnsi="Times New Roman" w:cs="Times New Roman"/>
        </w:rPr>
        <w:t xml:space="preserve">-pelagic coupling may have significant impacts on the microhabitats available in the reef because some sponges have pumping rates of two times their own volume of water per hour </w:t>
      </w:r>
      <w:r w:rsidRPr="002A2D1A">
        <w:rPr>
          <w:rFonts w:ascii="Times New Roman" w:hAnsi="Times New Roman" w:cs="Times New Roman"/>
        </w:rPr>
        <w:fldChar w:fldCharType="begin" w:fldLock="1"/>
      </w:r>
      <w:r w:rsidR="00605415">
        <w:rPr>
          <w:rFonts w:ascii="Times New Roman" w:hAnsi="Times New Roman" w:cs="Times New Roman"/>
        </w:rPr>
        <w:instrText>ADDIN CSL_CITATION {"citationItems":[{"id":"ITEM-1","itemData":{"DOI":"10.1016/j.ecss.2008.05.002","ISBN":"0272-7714","ISSN":"02727714","abstract":"Despite the wide range of functional roles performed by marine sponges they are still poorly represented in many research, monitoring and conservation programmes. The aim of this review is to examine recent developments in our understanding of sponge functional roles in tropical, temperate and polar ecosystems. Functions have been categorised into three areas: (a) impacts on substrate (including bioerosion, reef creation, and substrate stabilisation, consolidation and regeneration); (b) bentho-pelagic coupling (including carbon cycling, silicon cycling, oxygen depletion and nitrogen cycling); and (c) associations with other organisms (facilitating primary production, secondary production, provision of microhabitat, enhanced predation protection, survival success, range expansions and camouflage though association with sponges, sponges as a settlement substrate, disrupting near-boundary and reef level flow regimes, sponges as agents of biological disturbance, sponges as releasers of chemicals and sponges as tools for other organisms). The importance of sponges on substrate, sponge bentho-pelagic coupling, and sponge interactions and associations is described. Although the scientific evidence strongly supports the significance and widespread nature of these functional roles sponges still remain underappreciated in marine systems.","author":[{"dropping-particle":"","family":"Bell","given":"James J.","non-dropping-particle":"","parse-names":false,"suffix":""}],"container-title":"Estuarine, Coastal and Shelf Science","id":"ITEM-1","issued":{"date-parts":[["2008"]]},"page":"341-353","title":"The functional roles of marine sponges","type":"article-journal","volume":"79"},"uris":["http://www.mendeley.com/documents/?uuid=4939d9de-fc2a-4729-a209-6aae428e46a0"]}],"mendeley":{"formattedCitation":"(Bell, 2008)","plainTextFormattedCitation":"(Bell, 2008)","previouslyFormattedCitation":"(Bell, 2008)"},"properties":{"noteIndex":0},"schema":"https://github.com/citation-style-language/schema/raw/master/csl-citation.json"}</w:instrText>
      </w:r>
      <w:r w:rsidRPr="002A2D1A">
        <w:rPr>
          <w:rFonts w:ascii="Times New Roman" w:hAnsi="Times New Roman" w:cs="Times New Roman"/>
        </w:rPr>
        <w:fldChar w:fldCharType="separate"/>
      </w:r>
      <w:r w:rsidRPr="007E69BC">
        <w:rPr>
          <w:rFonts w:ascii="Times New Roman" w:hAnsi="Times New Roman" w:cs="Times New Roman"/>
          <w:noProof/>
        </w:rPr>
        <w:t>(Bell, 2008)</w:t>
      </w:r>
      <w:r w:rsidRPr="002A2D1A">
        <w:rPr>
          <w:rFonts w:ascii="Times New Roman" w:hAnsi="Times New Roman" w:cs="Times New Roman"/>
        </w:rPr>
        <w:fldChar w:fldCharType="end"/>
      </w:r>
      <w:r w:rsidRPr="007E69BC">
        <w:rPr>
          <w:rFonts w:ascii="Times New Roman" w:hAnsi="Times New Roman" w:cs="Times New Roman"/>
        </w:rPr>
        <w:t>. Coral functional roles are typically determined by colony shape and structure and consist of massive, plate-like, bus</w:t>
      </w:r>
      <w:ins w:id="534" w:author="Nicole" w:date="2018-07-12T16:40:00Z">
        <w:r w:rsidR="00772C15">
          <w:rPr>
            <w:rFonts w:ascii="Times New Roman" w:hAnsi="Times New Roman" w:cs="Times New Roman"/>
          </w:rPr>
          <w:t>h</w:t>
        </w:r>
      </w:ins>
      <w:r w:rsidRPr="007E69BC">
        <w:rPr>
          <w:rFonts w:ascii="Times New Roman" w:hAnsi="Times New Roman" w:cs="Times New Roman"/>
        </w:rPr>
        <w:t xml:space="preserve">y, columnar, unattached, encrusting, staghorn, and bottlebrush </w:t>
      </w:r>
      <w:r w:rsidRPr="002A2D1A">
        <w:rPr>
          <w:rFonts w:ascii="Times New Roman" w:hAnsi="Times New Roman" w:cs="Times New Roman"/>
        </w:rPr>
        <w:fldChar w:fldCharType="begin" w:fldLock="1"/>
      </w:r>
      <w:r w:rsidR="00DA779B">
        <w:rPr>
          <w:rFonts w:ascii="Times New Roman" w:hAnsi="Times New Roman" w:cs="Times New Roman"/>
        </w:rPr>
        <w:instrText>ADDIN CSL_CITATION {"citationItems":[{"id":"ITEM-1","itemData":{"DOI":"https://doi.org/10.1038/nature21707","ISBN":"0028-0836","PMID":"15215854","abstract":"The worldwide decline of coral reefs calls for an urgent reassessment of current management practices. Confronting large-scale crises requires a major scaling-up of management efforts based on an improved understanding of the ecological processes that underlie reef resilience. Managing for improved resilience, incorporating the role of human activity in shaping ecosystems, provides a basis for coping with uncertainty, future changes and ecological surprises. Here we review the ecological roles of critical functional groups (for both corals and reef fishes) that are fundamental to understanding resilience and avoiding phase shifts from coral dominance to less desirable, degraded ecosystems. We identify striking biogeographic differences in the species richness and composition of functional groups, which highlight the vulnerability of Caribbean reef ecosystems. These findings have profound implications for restoration of degraded reefs, management of fisheries, and the focus on marine protected areas and biodiversity hotspots as priorities for conservation.","author":[{"dropping-particle":"","family":"Bellwood","given":"D. R.","non-dropping-particle":"","parse-names":false,"suffix":""},{"dropping-particle":"","family":"Hughes","given":"T. P.","non-dropping-particle":"","parse-names":false,"suffix":""},{"dropping-particle":"","family":"Folke","given":"C.","non-dropping-particle":"","parse-names":false,"suffix":""},{"dropping-particle":"","family":"Nyström","given":"M.","non-dropping-particle":"","parse-names":false,"suffix":""}],"container-title":"Nature","id":"ITEM-1","issued":{"date-parts":[["2004"]]},"page":"827-833","title":"Confronting the coral reef crisis","type":"article-journal","volume":"429"},"uris":["http://www.mendeley.com/documents/?uuid=7144a4de-32ac-4a05-a110-2a8727c2638f"]}],"mendeley":{"formattedCitation":"(Bellwood, Hughes, Folke, &amp; Nyström, 2004)","plainTextFormattedCitation":"(Bellwood, Hughes, Folke, &amp; Nyström, 2004)","previouslyFormattedCitation":"(Bellwood, Hughes, Folke, &amp; Nyström, 2004)"},"properties":{"noteIndex":0},"schema":"https://github.com/citation-style-language/schema/raw/master/csl-citation.json"}</w:instrText>
      </w:r>
      <w:r w:rsidRPr="002A2D1A">
        <w:rPr>
          <w:rFonts w:ascii="Times New Roman" w:hAnsi="Times New Roman" w:cs="Times New Roman"/>
        </w:rPr>
        <w:fldChar w:fldCharType="separate"/>
      </w:r>
      <w:r w:rsidR="00397CE8" w:rsidRPr="00397CE8">
        <w:rPr>
          <w:rFonts w:ascii="Times New Roman" w:hAnsi="Times New Roman" w:cs="Times New Roman"/>
          <w:noProof/>
        </w:rPr>
        <w:t>(Bellwood, Hughes, Folke, &amp; Nyström, 2004)</w:t>
      </w:r>
      <w:r w:rsidRPr="002A2D1A">
        <w:rPr>
          <w:rFonts w:ascii="Times New Roman" w:hAnsi="Times New Roman" w:cs="Times New Roman"/>
        </w:rPr>
        <w:fldChar w:fldCharType="end"/>
      </w:r>
      <w:r w:rsidRPr="007E69BC">
        <w:rPr>
          <w:rFonts w:ascii="Times New Roman" w:hAnsi="Times New Roman" w:cs="Times New Roman"/>
        </w:rPr>
        <w:t xml:space="preserve">. However, corals with different life history strategies have been shown to differ in their dominance on the reef </w:t>
      </w:r>
      <w:r w:rsidRPr="002A2D1A">
        <w:rPr>
          <w:rFonts w:ascii="Times New Roman" w:hAnsi="Times New Roman" w:cs="Times New Roman"/>
        </w:rPr>
        <w:fldChar w:fldCharType="begin" w:fldLock="1"/>
      </w:r>
      <w:r w:rsidR="00605415">
        <w:rPr>
          <w:rFonts w:ascii="Times New Roman" w:hAnsi="Times New Roman" w:cs="Times New Roman"/>
        </w:rPr>
        <w:instrText>ADDIN CSL_CITATION {"citationItems":[{"id":"ITEM-1","itemData":{"author":[{"dropping-particle":"","family":"Bak","given":"Rolf P. M.","non-dropping-particle":"","parse-names":false,"suffix":""},{"dropping-particle":"","family":"Engel","given":"M. S.","non-dropping-particle":"","parse-names":false,"suffix":""}],"container-title":"Marine Biology","id":"ITEM-1","issued":{"date-parts":[["1979"]]},"page":"341-352","title":"Distribution, abundance and survival of juvenile hermatypic corals (Scleractina) and the importance of life history strategies in the parent coral community","type":"article-journal","volume":"54"},"uris":["http://www.mendeley.com/documents/?uuid=c73dbc90-8e7d-4bb8-801b-c8b28167811b"]}],"mendeley":{"formattedCitation":"(Bak &amp; Engel, 1979)","plainTextFormattedCitation":"(Bak &amp; Engel, 1979)","previouslyFormattedCitation":"(Bak &amp; Engel, 1979)"},"properties":{"noteIndex":0},"schema":"https://github.com/citation-style-language/schema/raw/master/csl-citation.json"}</w:instrText>
      </w:r>
      <w:r w:rsidRPr="002A2D1A">
        <w:rPr>
          <w:rFonts w:ascii="Times New Roman" w:hAnsi="Times New Roman" w:cs="Times New Roman"/>
        </w:rPr>
        <w:fldChar w:fldCharType="separate"/>
      </w:r>
      <w:r w:rsidRPr="007E69BC">
        <w:rPr>
          <w:rFonts w:ascii="Times New Roman" w:hAnsi="Times New Roman" w:cs="Times New Roman"/>
          <w:noProof/>
        </w:rPr>
        <w:t>(Bak &amp; Engel, 1979)</w:t>
      </w:r>
      <w:r w:rsidRPr="002A2D1A">
        <w:rPr>
          <w:rFonts w:ascii="Times New Roman" w:hAnsi="Times New Roman" w:cs="Times New Roman"/>
        </w:rPr>
        <w:fldChar w:fldCharType="end"/>
      </w:r>
      <w:r w:rsidRPr="007E69BC">
        <w:rPr>
          <w:rFonts w:ascii="Times New Roman" w:hAnsi="Times New Roman" w:cs="Times New Roman"/>
        </w:rPr>
        <w:t>.</w:t>
      </w:r>
    </w:p>
    <w:p w:rsidR="000560AF" w:rsidRPr="007E69BC" w:rsidDel="00C11D4B" w:rsidRDefault="000560AF" w:rsidP="000560AF">
      <w:pPr>
        <w:spacing w:line="720" w:lineRule="auto"/>
        <w:ind w:firstLine="720"/>
        <w:rPr>
          <w:del w:id="535" w:author="Nicole" w:date="2018-08-08T12:37:00Z"/>
          <w:rFonts w:ascii="Times New Roman" w:hAnsi="Times New Roman" w:cs="Times New Roman"/>
        </w:rPr>
      </w:pPr>
      <w:del w:id="536" w:author="Nicole" w:date="2018-08-08T12:37:00Z">
        <w:r w:rsidRPr="007E69BC" w:rsidDel="00C11D4B">
          <w:rPr>
            <w:rFonts w:ascii="Times New Roman" w:hAnsi="Times New Roman" w:cs="Times New Roman"/>
          </w:rPr>
          <w:delText xml:space="preserve">The following variables </w:delText>
        </w:r>
      </w:del>
      <w:del w:id="537" w:author="Nicole" w:date="2018-07-12T17:31:00Z">
        <w:r w:rsidRPr="007E69BC" w:rsidDel="00447DE7">
          <w:rPr>
            <w:rFonts w:ascii="Times New Roman" w:hAnsi="Times New Roman" w:cs="Times New Roman"/>
          </w:rPr>
          <w:delText>may</w:delText>
        </w:r>
      </w:del>
      <w:del w:id="538" w:author="Nicole" w:date="2018-08-08T12:37:00Z">
        <w:r w:rsidRPr="007E69BC" w:rsidDel="00C11D4B">
          <w:rPr>
            <w:rFonts w:ascii="Times New Roman" w:hAnsi="Times New Roman" w:cs="Times New Roman"/>
          </w:rPr>
          <w:delText xml:space="preserve"> be calculated</w:delText>
        </w:r>
      </w:del>
      <w:del w:id="539" w:author="Nicole" w:date="2018-07-16T12:00:00Z">
        <w:r w:rsidRPr="007E69BC" w:rsidDel="00982985">
          <w:rPr>
            <w:rFonts w:ascii="Times New Roman" w:hAnsi="Times New Roman" w:cs="Times New Roman"/>
          </w:rPr>
          <w:delText xml:space="preserve"> for each dataset</w:delText>
        </w:r>
      </w:del>
      <w:del w:id="540" w:author="Nicole" w:date="2018-08-08T12:37:00Z">
        <w:r w:rsidRPr="007E69BC" w:rsidDel="00C11D4B">
          <w:rPr>
            <w:rFonts w:ascii="Times New Roman" w:hAnsi="Times New Roman" w:cs="Times New Roman"/>
          </w:rPr>
          <w:delText xml:space="preserve">. Abundance is the sum of counts across all </w:delText>
        </w:r>
      </w:del>
      <w:del w:id="541" w:author="Nicole" w:date="2018-07-16T11:57:00Z">
        <w:r w:rsidRPr="007E69BC" w:rsidDel="008F78F4">
          <w:rPr>
            <w:rFonts w:ascii="Times New Roman" w:hAnsi="Times New Roman" w:cs="Times New Roman"/>
          </w:rPr>
          <w:delText>groups</w:delText>
        </w:r>
      </w:del>
      <w:del w:id="542" w:author="Nicole" w:date="2018-08-08T12:37:00Z">
        <w:r w:rsidRPr="007E69BC" w:rsidDel="00C11D4B">
          <w:rPr>
            <w:rFonts w:ascii="Times New Roman" w:hAnsi="Times New Roman" w:cs="Times New Roman"/>
          </w:rPr>
          <w:delText xml:space="preserve">. Richness is the number of </w:delText>
        </w:r>
      </w:del>
      <w:del w:id="543" w:author="Nicole" w:date="2018-07-16T11:58:00Z">
        <w:r w:rsidRPr="007E69BC" w:rsidDel="00982985">
          <w:rPr>
            <w:rFonts w:ascii="Times New Roman" w:hAnsi="Times New Roman" w:cs="Times New Roman"/>
          </w:rPr>
          <w:delText>group</w:delText>
        </w:r>
      </w:del>
      <w:del w:id="544" w:author="Nicole" w:date="2018-08-08T12:37:00Z">
        <w:r w:rsidRPr="007E69BC" w:rsidDel="00C11D4B">
          <w:rPr>
            <w:rFonts w:ascii="Times New Roman" w:hAnsi="Times New Roman" w:cs="Times New Roman"/>
          </w:rPr>
          <w:delText xml:space="preserve">s present. Simpson’s diversity index gives the probability that two randomly selected individuals will belong to different </w:delText>
        </w:r>
      </w:del>
      <w:del w:id="545" w:author="Nicole" w:date="2018-07-16T11:59:00Z">
        <w:r w:rsidRPr="007E69BC" w:rsidDel="00982985">
          <w:rPr>
            <w:rFonts w:ascii="Times New Roman" w:hAnsi="Times New Roman" w:cs="Times New Roman"/>
          </w:rPr>
          <w:delText xml:space="preserve">groups </w:delText>
        </w:r>
      </w:del>
      <w:del w:id="546" w:author="Nicole" w:date="2018-08-08T12:37:00Z">
        <w:r w:rsidRPr="007E69BC" w:rsidDel="00C11D4B">
          <w:rPr>
            <w:rFonts w:ascii="Times New Roman" w:hAnsi="Times New Roman" w:cs="Times New Roman"/>
          </w:rPr>
          <w:delText xml:space="preserve">(1 is maximum diversity; 0 is no diversity). Shannon evenness index gives the probability that all </w:delText>
        </w:r>
      </w:del>
      <w:del w:id="547" w:author="Nicole" w:date="2018-07-16T11:59:00Z">
        <w:r w:rsidRPr="007E69BC" w:rsidDel="00982985">
          <w:rPr>
            <w:rFonts w:ascii="Times New Roman" w:hAnsi="Times New Roman" w:cs="Times New Roman"/>
          </w:rPr>
          <w:delText xml:space="preserve">groups </w:delText>
        </w:r>
      </w:del>
      <w:del w:id="548" w:author="Nicole" w:date="2018-08-08T12:37:00Z">
        <w:r w:rsidRPr="007E69BC" w:rsidDel="00C11D4B">
          <w:rPr>
            <w:rFonts w:ascii="Times New Roman" w:hAnsi="Times New Roman" w:cs="Times New Roman"/>
          </w:rPr>
          <w:delText>that are present will have the same frequency (1 is perfect evenness; 0 is perfect unevenness).</w:delText>
        </w:r>
      </w:del>
    </w:p>
    <w:p w:rsidR="007D7C82" w:rsidRPr="007E69BC" w:rsidRDefault="000560AF" w:rsidP="007D7C82">
      <w:pPr>
        <w:spacing w:line="720" w:lineRule="auto"/>
        <w:rPr>
          <w:rFonts w:ascii="Times New Roman" w:hAnsi="Times New Roman" w:cs="Times New Roman"/>
        </w:rPr>
      </w:pPr>
      <w:del w:id="549" w:author="Nicole" w:date="2018-08-08T12:37:00Z">
        <w:r w:rsidRPr="007E69BC" w:rsidDel="00C11D4B">
          <w:rPr>
            <w:rFonts w:ascii="Times New Roman" w:hAnsi="Times New Roman" w:cs="Times New Roman"/>
          </w:rPr>
          <w:tab/>
        </w:r>
      </w:del>
      <w:del w:id="550" w:author="Nicole" w:date="2018-07-16T12:01:00Z">
        <w:r w:rsidRPr="007E69BC" w:rsidDel="00982985">
          <w:rPr>
            <w:rFonts w:ascii="Times New Roman" w:hAnsi="Times New Roman" w:cs="Times New Roman"/>
          </w:rPr>
          <w:delText>L</w:delText>
        </w:r>
      </w:del>
      <w:del w:id="551" w:author="Nicole" w:date="2018-08-08T12:37:00Z">
        <w:r w:rsidRPr="007E69BC" w:rsidDel="00C11D4B">
          <w:rPr>
            <w:rFonts w:ascii="Times New Roman" w:hAnsi="Times New Roman" w:cs="Times New Roman"/>
          </w:rPr>
          <w:delText xml:space="preserve">inear regression models </w:delText>
        </w:r>
      </w:del>
      <w:del w:id="552" w:author="Nicole" w:date="2018-07-16T12:01:00Z">
        <w:r w:rsidRPr="007E69BC" w:rsidDel="00982985">
          <w:rPr>
            <w:rFonts w:ascii="Times New Roman" w:hAnsi="Times New Roman" w:cs="Times New Roman"/>
          </w:rPr>
          <w:delText>comparing overall patterns across space and time</w:delText>
        </w:r>
      </w:del>
      <w:ins w:id="553" w:author="Nicole" w:date="2018-08-08T12:37:00Z">
        <w:r w:rsidR="00C11D4B">
          <w:rPr>
            <w:rFonts w:ascii="Times New Roman" w:hAnsi="Times New Roman" w:cs="Times New Roman"/>
          </w:rPr>
          <w:tab/>
          <w:t>For both RTU</w:t>
        </w:r>
      </w:ins>
      <w:ins w:id="554" w:author="Nicole" w:date="2018-08-08T12:38:00Z">
        <w:r w:rsidR="00C11D4B">
          <w:rPr>
            <w:rFonts w:ascii="Times New Roman" w:hAnsi="Times New Roman" w:cs="Times New Roman"/>
          </w:rPr>
          <w:t xml:space="preserve">’s and functional groups, Bray-Curtis dissimilarity and </w:t>
        </w:r>
        <w:proofErr w:type="spellStart"/>
        <w:r w:rsidR="00C11D4B">
          <w:rPr>
            <w:rFonts w:ascii="Times New Roman" w:hAnsi="Times New Roman" w:cs="Times New Roman"/>
          </w:rPr>
          <w:t>nMDS</w:t>
        </w:r>
        <w:proofErr w:type="spellEnd"/>
        <w:r w:rsidR="00C11D4B">
          <w:rPr>
            <w:rFonts w:ascii="Times New Roman" w:hAnsi="Times New Roman" w:cs="Times New Roman"/>
          </w:rPr>
          <w:t xml:space="preserve"> will be applied.</w:t>
        </w:r>
      </w:ins>
    </w:p>
    <w:p w:rsidR="000560AF" w:rsidRPr="007E69BC" w:rsidRDefault="000560AF" w:rsidP="000560AF">
      <w:pPr>
        <w:widowControl w:val="0"/>
        <w:tabs>
          <w:tab w:val="left" w:pos="220"/>
          <w:tab w:val="left" w:pos="720"/>
        </w:tabs>
        <w:autoSpaceDE w:val="0"/>
        <w:autoSpaceDN w:val="0"/>
        <w:adjustRightInd w:val="0"/>
        <w:spacing w:line="720" w:lineRule="auto"/>
        <w:rPr>
          <w:rFonts w:ascii="Times New Roman" w:hAnsi="Times New Roman" w:cs="Times New Roman"/>
          <w:b/>
        </w:rPr>
      </w:pPr>
      <w:r w:rsidRPr="007E69BC">
        <w:rPr>
          <w:rFonts w:ascii="Times New Roman" w:hAnsi="Times New Roman" w:cs="Times New Roman"/>
          <w:b/>
        </w:rPr>
        <w:t>Resources Required</w:t>
      </w:r>
    </w:p>
    <w:p w:rsidR="000560AF" w:rsidRPr="007E69BC" w:rsidRDefault="000560AF" w:rsidP="000560AF">
      <w:pPr>
        <w:widowControl w:val="0"/>
        <w:autoSpaceDE w:val="0"/>
        <w:autoSpaceDN w:val="0"/>
        <w:adjustRightInd w:val="0"/>
        <w:spacing w:line="720" w:lineRule="auto"/>
        <w:rPr>
          <w:rFonts w:ascii="Times New Roman" w:hAnsi="Times New Roman" w:cs="Times New Roman"/>
        </w:rPr>
      </w:pPr>
      <w:r w:rsidRPr="007E69BC">
        <w:rPr>
          <w:rFonts w:ascii="Times New Roman" w:hAnsi="Times New Roman" w:cs="Times New Roman"/>
        </w:rPr>
        <w:t xml:space="preserve">Coral dataset; Sponge dataset; </w:t>
      </w:r>
      <w:ins w:id="555" w:author="Nicole" w:date="2018-08-07T12:27:00Z">
        <w:r w:rsidR="004E7FA9">
          <w:rPr>
            <w:rFonts w:ascii="Times New Roman" w:hAnsi="Times New Roman" w:cs="Times New Roman"/>
          </w:rPr>
          <w:t xml:space="preserve">Reef fish dataset; </w:t>
        </w:r>
      </w:ins>
      <w:r w:rsidRPr="007E69BC">
        <w:rPr>
          <w:rFonts w:ascii="Times New Roman" w:hAnsi="Times New Roman" w:cs="Times New Roman"/>
        </w:rPr>
        <w:t>Program R; R Studio</w:t>
      </w:r>
    </w:p>
    <w:p w:rsidR="000560AF" w:rsidRPr="007E69BC" w:rsidRDefault="000560AF" w:rsidP="000560AF">
      <w:pPr>
        <w:widowControl w:val="0"/>
        <w:autoSpaceDE w:val="0"/>
        <w:autoSpaceDN w:val="0"/>
        <w:adjustRightInd w:val="0"/>
        <w:spacing w:line="720" w:lineRule="auto"/>
        <w:rPr>
          <w:rFonts w:ascii="Times New Roman" w:hAnsi="Times New Roman" w:cs="Times New Roman"/>
          <w:b/>
        </w:rPr>
      </w:pPr>
      <w:r w:rsidRPr="007E69BC">
        <w:rPr>
          <w:rFonts w:ascii="Times New Roman" w:hAnsi="Times New Roman" w:cs="Times New Roman"/>
          <w:b/>
        </w:rPr>
        <w:t>Literature Cited</w:t>
      </w:r>
    </w:p>
    <w:p w:rsidR="000560AF" w:rsidRPr="0049770E" w:rsidRDefault="000560AF" w:rsidP="0005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proofErr w:type="gramStart"/>
      <w:r w:rsidRPr="0049770E">
        <w:rPr>
          <w:rFonts w:ascii="Times New Roman" w:eastAsia="Times New Roman" w:hAnsi="Times New Roman" w:cs="Times New Roman"/>
          <w:color w:val="000000"/>
        </w:rPr>
        <w:t>R Core Team (2017).</w:t>
      </w:r>
      <w:proofErr w:type="gramEnd"/>
      <w:r w:rsidRPr="0049770E">
        <w:rPr>
          <w:rFonts w:ascii="Times New Roman" w:eastAsia="Times New Roman" w:hAnsi="Times New Roman" w:cs="Times New Roman"/>
          <w:color w:val="000000"/>
        </w:rPr>
        <w:t xml:space="preserve"> R: A language and environment for statistical computing. </w:t>
      </w:r>
    </w:p>
    <w:p w:rsidR="000560AF" w:rsidRDefault="000560AF" w:rsidP="0005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480"/>
        <w:rPr>
          <w:rFonts w:ascii="Times New Roman" w:eastAsia="Times New Roman" w:hAnsi="Times New Roman" w:cs="Times New Roman"/>
          <w:color w:val="000000"/>
        </w:rPr>
      </w:pPr>
      <w:proofErr w:type="gramStart"/>
      <w:r w:rsidRPr="0049770E">
        <w:rPr>
          <w:rFonts w:ascii="Times New Roman" w:eastAsia="Times New Roman" w:hAnsi="Times New Roman" w:cs="Times New Roman"/>
          <w:color w:val="000000"/>
        </w:rPr>
        <w:t>R Foundation for Statistical Computing, Vienna, Austria.</w:t>
      </w:r>
      <w:proofErr w:type="gramEnd"/>
      <w:r w:rsidRPr="0049770E">
        <w:rPr>
          <w:rFonts w:ascii="Times New Roman" w:eastAsia="Times New Roman" w:hAnsi="Times New Roman" w:cs="Times New Roman"/>
          <w:color w:val="000000"/>
        </w:rPr>
        <w:t xml:space="preserve"> </w:t>
      </w:r>
      <w:proofErr w:type="gramStart"/>
      <w:r w:rsidRPr="0049770E">
        <w:rPr>
          <w:rFonts w:ascii="Times New Roman" w:eastAsia="Times New Roman" w:hAnsi="Times New Roman" w:cs="Times New Roman"/>
          <w:color w:val="000000"/>
        </w:rPr>
        <w:t xml:space="preserve">URL </w:t>
      </w:r>
      <w:r>
        <w:rPr>
          <w:rFonts w:ascii="Times New Roman" w:eastAsia="Times New Roman" w:hAnsi="Times New Roman" w:cs="Times New Roman"/>
          <w:color w:val="000000"/>
        </w:rPr>
        <w:t>https://www.R-project.org/</w:t>
      </w:r>
      <w:r w:rsidRPr="0049770E">
        <w:rPr>
          <w:rFonts w:ascii="Times New Roman" w:eastAsia="Times New Roman" w:hAnsi="Times New Roman" w:cs="Times New Roman"/>
          <w:color w:val="000000"/>
        </w:rPr>
        <w:t>.</w:t>
      </w:r>
      <w:proofErr w:type="gramEnd"/>
    </w:p>
    <w:p w:rsidR="000560AF" w:rsidRPr="0049770E" w:rsidRDefault="000560AF" w:rsidP="0005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480"/>
        <w:rPr>
          <w:rFonts w:ascii="Times New Roman" w:eastAsia="Times New Roman" w:hAnsi="Times New Roman" w:cs="Times New Roman"/>
          <w:color w:val="000000"/>
        </w:rPr>
      </w:pPr>
    </w:p>
    <w:p w:rsidR="00DA779B" w:rsidRPr="00DA779B" w:rsidRDefault="000560AF" w:rsidP="00DA779B">
      <w:pPr>
        <w:widowControl w:val="0"/>
        <w:autoSpaceDE w:val="0"/>
        <w:autoSpaceDN w:val="0"/>
        <w:adjustRightInd w:val="0"/>
        <w:ind w:left="480" w:hanging="480"/>
        <w:rPr>
          <w:rFonts w:ascii="Times New Roman" w:hAnsi="Times New Roman" w:cs="Times New Roman"/>
          <w:noProof/>
        </w:rPr>
      </w:pPr>
      <w:r w:rsidRPr="002A2D1A">
        <w:rPr>
          <w:rFonts w:ascii="Times New Roman" w:hAnsi="Times New Roman" w:cs="Times New Roman"/>
        </w:rPr>
        <w:fldChar w:fldCharType="begin" w:fldLock="1"/>
      </w:r>
      <w:r w:rsidRPr="007E69BC">
        <w:rPr>
          <w:rFonts w:ascii="Times New Roman" w:hAnsi="Times New Roman" w:cs="Times New Roman"/>
        </w:rPr>
        <w:instrText xml:space="preserve">ADDIN Mendeley Bibliography CSL_BIBLIOGRAPHY </w:instrText>
      </w:r>
      <w:r w:rsidRPr="002A2D1A">
        <w:rPr>
          <w:rFonts w:ascii="Times New Roman" w:hAnsi="Times New Roman" w:cs="Times New Roman"/>
        </w:rPr>
        <w:fldChar w:fldCharType="separate"/>
      </w:r>
      <w:r w:rsidR="00DA779B" w:rsidRPr="00DA779B">
        <w:rPr>
          <w:rFonts w:ascii="Times New Roman" w:hAnsi="Times New Roman" w:cs="Times New Roman"/>
          <w:noProof/>
        </w:rPr>
        <w:t xml:space="preserve">Angelini, C., Altieri, A. H., Silliman, B. R., &amp; Bertness, M. D. (2018). Interactions among </w:t>
      </w:r>
      <w:r w:rsidR="00DA779B" w:rsidRPr="00DA779B">
        <w:rPr>
          <w:rFonts w:ascii="Times New Roman" w:hAnsi="Times New Roman" w:cs="Times New Roman"/>
          <w:noProof/>
        </w:rPr>
        <w:lastRenderedPageBreak/>
        <w:t xml:space="preserve">Foundation Species and Their Consequences ­ for Community Organization , Biodiversity , and Conservation, </w:t>
      </w:r>
      <w:r w:rsidR="00DA779B" w:rsidRPr="00DA779B">
        <w:rPr>
          <w:rFonts w:ascii="Times New Roman" w:hAnsi="Times New Roman" w:cs="Times New Roman"/>
          <w:i/>
          <w:iCs/>
          <w:noProof/>
        </w:rPr>
        <w:t>61</w:t>
      </w:r>
      <w:r w:rsidR="00DA779B" w:rsidRPr="00DA779B">
        <w:rPr>
          <w:rFonts w:ascii="Times New Roman" w:hAnsi="Times New Roman" w:cs="Times New Roman"/>
          <w:noProof/>
        </w:rPr>
        <w:t>(10). https://doi.org/10.1525/bio.2011.61.10.8</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Bak, R. P. M., &amp; Engel, M. S. (1979). Distribution, abundance and survival of juvenile hermatypic corals (Scleractina) and the importance of life history strategies in the parent coral community. </w:t>
      </w:r>
      <w:r w:rsidRPr="00DA779B">
        <w:rPr>
          <w:rFonts w:ascii="Times New Roman" w:hAnsi="Times New Roman" w:cs="Times New Roman"/>
          <w:i/>
          <w:iCs/>
          <w:noProof/>
        </w:rPr>
        <w:t>Marine Biology</w:t>
      </w:r>
      <w:r w:rsidRPr="00DA779B">
        <w:rPr>
          <w:rFonts w:ascii="Times New Roman" w:hAnsi="Times New Roman" w:cs="Times New Roman"/>
          <w:noProof/>
        </w:rPr>
        <w:t xml:space="preserve">, </w:t>
      </w:r>
      <w:r w:rsidRPr="00DA779B">
        <w:rPr>
          <w:rFonts w:ascii="Times New Roman" w:hAnsi="Times New Roman" w:cs="Times New Roman"/>
          <w:i/>
          <w:iCs/>
          <w:noProof/>
        </w:rPr>
        <w:t>54</w:t>
      </w:r>
      <w:r w:rsidRPr="00DA779B">
        <w:rPr>
          <w:rFonts w:ascii="Times New Roman" w:hAnsi="Times New Roman" w:cs="Times New Roman"/>
          <w:noProof/>
        </w:rPr>
        <w:t>, 341–352.</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Beger, M., Jones, G., &amp; Munday, P. (2003). Conservation of coral reef biodiversity: a comparison of reserve selection procedures for corals and fishes. </w:t>
      </w:r>
      <w:r w:rsidRPr="00DA779B">
        <w:rPr>
          <w:rFonts w:ascii="Times New Roman" w:hAnsi="Times New Roman" w:cs="Times New Roman"/>
          <w:i/>
          <w:iCs/>
          <w:noProof/>
        </w:rPr>
        <w:t>Biol Cons</w:t>
      </w:r>
      <w:r w:rsidRPr="00DA779B">
        <w:rPr>
          <w:rFonts w:ascii="Times New Roman" w:hAnsi="Times New Roman" w:cs="Times New Roman"/>
          <w:noProof/>
        </w:rPr>
        <w:t xml:space="preserve">, </w:t>
      </w:r>
      <w:r w:rsidRPr="00DA779B">
        <w:rPr>
          <w:rFonts w:ascii="Times New Roman" w:hAnsi="Times New Roman" w:cs="Times New Roman"/>
          <w:i/>
          <w:iCs/>
          <w:noProof/>
        </w:rPr>
        <w:t>111</w:t>
      </w:r>
      <w:r w:rsidRPr="00DA779B">
        <w:rPr>
          <w:rFonts w:ascii="Times New Roman" w:hAnsi="Times New Roman" w:cs="Times New Roman"/>
          <w:noProof/>
        </w:rPr>
        <w:t>.</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bookmarkStart w:id="556" w:name="_GoBack"/>
      <w:r w:rsidRPr="00DA779B">
        <w:rPr>
          <w:rFonts w:ascii="Times New Roman" w:hAnsi="Times New Roman" w:cs="Times New Roman"/>
          <w:noProof/>
        </w:rPr>
        <w:t>Bell</w:t>
      </w:r>
      <w:bookmarkEnd w:id="556"/>
      <w:r w:rsidRPr="00DA779B">
        <w:rPr>
          <w:rFonts w:ascii="Times New Roman" w:hAnsi="Times New Roman" w:cs="Times New Roman"/>
          <w:noProof/>
        </w:rPr>
        <w:t xml:space="preserve">, J. J. (2008). The functional roles of marine sponges. </w:t>
      </w:r>
      <w:r w:rsidRPr="00DA779B">
        <w:rPr>
          <w:rFonts w:ascii="Times New Roman" w:hAnsi="Times New Roman" w:cs="Times New Roman"/>
          <w:i/>
          <w:iCs/>
          <w:noProof/>
        </w:rPr>
        <w:t>Estuarine, Coastal and Shelf Science</w:t>
      </w:r>
      <w:r w:rsidRPr="00DA779B">
        <w:rPr>
          <w:rFonts w:ascii="Times New Roman" w:hAnsi="Times New Roman" w:cs="Times New Roman"/>
          <w:noProof/>
        </w:rPr>
        <w:t xml:space="preserve">, </w:t>
      </w:r>
      <w:r w:rsidRPr="00DA779B">
        <w:rPr>
          <w:rFonts w:ascii="Times New Roman" w:hAnsi="Times New Roman" w:cs="Times New Roman"/>
          <w:i/>
          <w:iCs/>
          <w:noProof/>
        </w:rPr>
        <w:t>79</w:t>
      </w:r>
      <w:r w:rsidRPr="00DA779B">
        <w:rPr>
          <w:rFonts w:ascii="Times New Roman" w:hAnsi="Times New Roman" w:cs="Times New Roman"/>
          <w:noProof/>
        </w:rPr>
        <w:t>, 341–353. https://doi.org/10.1016/j.ecss.2008.05.002</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Bellwood, D. R., Hughes, T. P., Folke, C., &amp; Nyström, M. (2004). Confronting the coral reef crisis. </w:t>
      </w:r>
      <w:r w:rsidRPr="00DA779B">
        <w:rPr>
          <w:rFonts w:ascii="Times New Roman" w:hAnsi="Times New Roman" w:cs="Times New Roman"/>
          <w:i/>
          <w:iCs/>
          <w:noProof/>
        </w:rPr>
        <w:t>Nature</w:t>
      </w:r>
      <w:r w:rsidRPr="00DA779B">
        <w:rPr>
          <w:rFonts w:ascii="Times New Roman" w:hAnsi="Times New Roman" w:cs="Times New Roman"/>
          <w:noProof/>
        </w:rPr>
        <w:t xml:space="preserve">, </w:t>
      </w:r>
      <w:r w:rsidRPr="00DA779B">
        <w:rPr>
          <w:rFonts w:ascii="Times New Roman" w:hAnsi="Times New Roman" w:cs="Times New Roman"/>
          <w:i/>
          <w:iCs/>
          <w:noProof/>
        </w:rPr>
        <w:t>429</w:t>
      </w:r>
      <w:r w:rsidRPr="00DA779B">
        <w:rPr>
          <w:rFonts w:ascii="Times New Roman" w:hAnsi="Times New Roman" w:cs="Times New Roman"/>
          <w:noProof/>
        </w:rPr>
        <w:t>, 827–833. https://doi.org/https://doi.org/10.1038/nature21707</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Fontaine, A., Devillers, R., Peres-Neto, P. R., &amp; Johnson, L. E. (2015). Delineating marine ecological units: A novel approach for deciding which taxonomic group to use and which taxonomic resolution to choose. </w:t>
      </w:r>
      <w:r w:rsidRPr="00DA779B">
        <w:rPr>
          <w:rFonts w:ascii="Times New Roman" w:hAnsi="Times New Roman" w:cs="Times New Roman"/>
          <w:i/>
          <w:iCs/>
          <w:noProof/>
        </w:rPr>
        <w:t>Diversity and Distributions</w:t>
      </w:r>
      <w:r w:rsidRPr="00DA779B">
        <w:rPr>
          <w:rFonts w:ascii="Times New Roman" w:hAnsi="Times New Roman" w:cs="Times New Roman"/>
          <w:noProof/>
        </w:rPr>
        <w:t>. https://doi.org/10.1111/ddi.12361</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Forrester, G., Baily, P., Conetta, D., Forrester, L., Kintzing, E., &amp; Jarecki, L. (2015). Comparing monitoring data collected by volunteers and professionals shows that citizen scientists can detect long-term change on coral reefs. </w:t>
      </w:r>
      <w:r w:rsidRPr="00DA779B">
        <w:rPr>
          <w:rFonts w:ascii="Times New Roman" w:hAnsi="Times New Roman" w:cs="Times New Roman"/>
          <w:i/>
          <w:iCs/>
          <w:noProof/>
        </w:rPr>
        <w:t>Journal for Nature Conservation</w:t>
      </w:r>
      <w:r w:rsidRPr="00DA779B">
        <w:rPr>
          <w:rFonts w:ascii="Times New Roman" w:hAnsi="Times New Roman" w:cs="Times New Roman"/>
          <w:noProof/>
        </w:rPr>
        <w:t xml:space="preserve">, </w:t>
      </w:r>
      <w:r w:rsidRPr="00DA779B">
        <w:rPr>
          <w:rFonts w:ascii="Times New Roman" w:hAnsi="Times New Roman" w:cs="Times New Roman"/>
          <w:i/>
          <w:iCs/>
          <w:noProof/>
        </w:rPr>
        <w:t>24</w:t>
      </w:r>
      <w:r w:rsidRPr="00DA779B">
        <w:rPr>
          <w:rFonts w:ascii="Times New Roman" w:hAnsi="Times New Roman" w:cs="Times New Roman"/>
          <w:noProof/>
        </w:rPr>
        <w:t>, 1–9. https://doi.org/10.1016/j.jnc.2015.01.002</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Habibi, A., Setiasih, N., &amp; Sartin, J. (2007). A decade of reef check monitoring: Indonesian coral reefs, condition and trends.</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Hamilton, A. J. (2005). Species diversity or biodiversity? </w:t>
      </w:r>
      <w:r w:rsidRPr="00DA779B">
        <w:rPr>
          <w:rFonts w:ascii="Times New Roman" w:hAnsi="Times New Roman" w:cs="Times New Roman"/>
          <w:i/>
          <w:iCs/>
          <w:noProof/>
        </w:rPr>
        <w:t>Journal of Environmental Management</w:t>
      </w:r>
      <w:r w:rsidRPr="00DA779B">
        <w:rPr>
          <w:rFonts w:ascii="Times New Roman" w:hAnsi="Times New Roman" w:cs="Times New Roman"/>
          <w:noProof/>
        </w:rPr>
        <w:t>. https://doi.org/10.1016/j.jenvman.2004.11.012</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Hughes, T. P., Kerry, J. T., Álvarez-Noriega, M., Álvarez-Romero, J. G., Anderson, K. D., Baird, A. H., … Wilson, S. K. (2017). Global warming and recurrent mass bleaching of corals. </w:t>
      </w:r>
      <w:r w:rsidRPr="00DA779B">
        <w:rPr>
          <w:rFonts w:ascii="Times New Roman" w:hAnsi="Times New Roman" w:cs="Times New Roman"/>
          <w:i/>
          <w:iCs/>
          <w:noProof/>
        </w:rPr>
        <w:t>Nature</w:t>
      </w:r>
      <w:r w:rsidRPr="00DA779B">
        <w:rPr>
          <w:rFonts w:ascii="Times New Roman" w:hAnsi="Times New Roman" w:cs="Times New Roman"/>
          <w:noProof/>
        </w:rPr>
        <w:t xml:space="preserve">, </w:t>
      </w:r>
      <w:r w:rsidRPr="00DA779B">
        <w:rPr>
          <w:rFonts w:ascii="Times New Roman" w:hAnsi="Times New Roman" w:cs="Times New Roman"/>
          <w:i/>
          <w:iCs/>
          <w:noProof/>
        </w:rPr>
        <w:t>543</w:t>
      </w:r>
      <w:r w:rsidRPr="00DA779B">
        <w:rPr>
          <w:rFonts w:ascii="Times New Roman" w:hAnsi="Times New Roman" w:cs="Times New Roman"/>
          <w:noProof/>
        </w:rPr>
        <w:t>(7645), 373–377. https://doi.org/10.1038/nature21707</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Lambeck, R. J. (1997). Focal species: A multi-species umbrella for nature conservation. </w:t>
      </w:r>
      <w:r w:rsidRPr="00DA779B">
        <w:rPr>
          <w:rFonts w:ascii="Times New Roman" w:hAnsi="Times New Roman" w:cs="Times New Roman"/>
          <w:i/>
          <w:iCs/>
          <w:noProof/>
        </w:rPr>
        <w:t>Conservation Biology</w:t>
      </w:r>
      <w:r w:rsidRPr="00DA779B">
        <w:rPr>
          <w:rFonts w:ascii="Times New Roman" w:hAnsi="Times New Roman" w:cs="Times New Roman"/>
          <w:noProof/>
        </w:rPr>
        <w:t>. https://doi.org/10.1046/j.1523-1739.1997.96319.x</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Magierowski, R. H., &amp; Johnson, C. R. (2006). </w:t>
      </w:r>
      <w:r w:rsidRPr="00DA779B">
        <w:rPr>
          <w:rFonts w:ascii="Times New Roman" w:hAnsi="Times New Roman" w:cs="Times New Roman"/>
          <w:i/>
          <w:iCs/>
          <w:noProof/>
        </w:rPr>
        <w:t>ROBUSTNESS OF SURROGATES OF BIODIVERSITY IN MARINE BENTHIC COMMUNITIES</w:t>
      </w:r>
      <w:r w:rsidRPr="00DA779B">
        <w:rPr>
          <w:rFonts w:ascii="Times New Roman" w:hAnsi="Times New Roman" w:cs="Times New Roman"/>
          <w:noProof/>
        </w:rPr>
        <w:t xml:space="preserve">. </w:t>
      </w:r>
      <w:r w:rsidRPr="00DA779B">
        <w:rPr>
          <w:rFonts w:ascii="Times New Roman" w:hAnsi="Times New Roman" w:cs="Times New Roman"/>
          <w:i/>
          <w:iCs/>
          <w:noProof/>
        </w:rPr>
        <w:t>Ecological Applications</w:t>
      </w:r>
      <w:r w:rsidRPr="00DA779B">
        <w:rPr>
          <w:rFonts w:ascii="Times New Roman" w:hAnsi="Times New Roman" w:cs="Times New Roman"/>
          <w:noProof/>
        </w:rPr>
        <w:t xml:space="preserve"> (Vol. 16).</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Margules, C., Pressey, R., &amp; Williams, P. (2002). Representing biodiversity: data and procedures for identifying priority areas for conservation. </w:t>
      </w:r>
      <w:r w:rsidRPr="00DA779B">
        <w:rPr>
          <w:rFonts w:ascii="Times New Roman" w:hAnsi="Times New Roman" w:cs="Times New Roman"/>
          <w:i/>
          <w:iCs/>
          <w:noProof/>
        </w:rPr>
        <w:t>J Biosci</w:t>
      </w:r>
      <w:r w:rsidRPr="00DA779B">
        <w:rPr>
          <w:rFonts w:ascii="Times New Roman" w:hAnsi="Times New Roman" w:cs="Times New Roman"/>
          <w:noProof/>
        </w:rPr>
        <w:t xml:space="preserve">, </w:t>
      </w:r>
      <w:r w:rsidRPr="00DA779B">
        <w:rPr>
          <w:rFonts w:ascii="Times New Roman" w:hAnsi="Times New Roman" w:cs="Times New Roman"/>
          <w:i/>
          <w:iCs/>
          <w:noProof/>
        </w:rPr>
        <w:t>27</w:t>
      </w:r>
      <w:r w:rsidRPr="00DA779B">
        <w:rPr>
          <w:rFonts w:ascii="Times New Roman" w:hAnsi="Times New Roman" w:cs="Times New Roman"/>
          <w:noProof/>
        </w:rPr>
        <w:t>.</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Musco, L., Mikac, B., Tataranni, M., Giangrande, A., &amp; Terlizzi, A. (2011). The use of coarser taxonomy in the detection of long-term changes in polychaete assemblages. </w:t>
      </w:r>
      <w:r w:rsidRPr="00DA779B">
        <w:rPr>
          <w:rFonts w:ascii="Times New Roman" w:hAnsi="Times New Roman" w:cs="Times New Roman"/>
          <w:i/>
          <w:iCs/>
          <w:noProof/>
        </w:rPr>
        <w:t>Marine Environmental Research</w:t>
      </w:r>
      <w:r w:rsidRPr="00DA779B">
        <w:rPr>
          <w:rFonts w:ascii="Times New Roman" w:hAnsi="Times New Roman" w:cs="Times New Roman"/>
          <w:noProof/>
        </w:rPr>
        <w:t>. https://doi.org/10.1016/j.marenvres.2010.12.004</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Noss, R. (1990). Indicators for monitoring biodiversity - A hierarchical approach. </w:t>
      </w:r>
      <w:r w:rsidRPr="00DA779B">
        <w:rPr>
          <w:rFonts w:ascii="Times New Roman" w:hAnsi="Times New Roman" w:cs="Times New Roman"/>
          <w:i/>
          <w:iCs/>
          <w:noProof/>
        </w:rPr>
        <w:t>Cons Biol</w:t>
      </w:r>
      <w:r w:rsidRPr="00DA779B">
        <w:rPr>
          <w:rFonts w:ascii="Times New Roman" w:hAnsi="Times New Roman" w:cs="Times New Roman"/>
          <w:noProof/>
        </w:rPr>
        <w:t xml:space="preserve">, </w:t>
      </w:r>
      <w:r w:rsidRPr="00DA779B">
        <w:rPr>
          <w:rFonts w:ascii="Times New Roman" w:hAnsi="Times New Roman" w:cs="Times New Roman"/>
          <w:i/>
          <w:iCs/>
          <w:noProof/>
        </w:rPr>
        <w:t>4</w:t>
      </w:r>
      <w:r w:rsidRPr="00DA779B">
        <w:rPr>
          <w:rFonts w:ascii="Times New Roman" w:hAnsi="Times New Roman" w:cs="Times New Roman"/>
          <w:noProof/>
        </w:rPr>
        <w:t>.</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Nyström, M. (2006). Redundancy and response diversity of functional groups: Implications for the resilience of coral reefs. </w:t>
      </w:r>
      <w:r w:rsidRPr="00DA779B">
        <w:rPr>
          <w:rFonts w:ascii="Times New Roman" w:hAnsi="Times New Roman" w:cs="Times New Roman"/>
          <w:i/>
          <w:iCs/>
          <w:noProof/>
        </w:rPr>
        <w:t>AMBIO: A Journal of the Human Environment</w:t>
      </w:r>
      <w:r w:rsidRPr="00DA779B">
        <w:rPr>
          <w:rFonts w:ascii="Times New Roman" w:hAnsi="Times New Roman" w:cs="Times New Roman"/>
          <w:noProof/>
        </w:rPr>
        <w:t xml:space="preserve">, </w:t>
      </w:r>
      <w:r w:rsidRPr="00DA779B">
        <w:rPr>
          <w:rFonts w:ascii="Times New Roman" w:hAnsi="Times New Roman" w:cs="Times New Roman"/>
          <w:i/>
          <w:iCs/>
          <w:noProof/>
        </w:rPr>
        <w:t>35</w:t>
      </w:r>
      <w:r w:rsidRPr="00DA779B">
        <w:rPr>
          <w:rFonts w:ascii="Times New Roman" w:hAnsi="Times New Roman" w:cs="Times New Roman"/>
          <w:noProof/>
        </w:rPr>
        <w:t>(1), 30–35. https://doi.org/10.1579/0044-7447-35.1.30</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Ohlhorst, S. L., Liddell, W. D., Taylor, R. J., &amp; Taylor, J. M. (1988). EVALUATION OF REEF CENSUS TECHNIQUES. </w:t>
      </w:r>
      <w:r w:rsidRPr="00DA779B">
        <w:rPr>
          <w:rFonts w:ascii="Times New Roman" w:hAnsi="Times New Roman" w:cs="Times New Roman"/>
          <w:i/>
          <w:iCs/>
          <w:noProof/>
        </w:rPr>
        <w:t>Proceedings of the 6th International Coral Reef Symposium, Australia</w:t>
      </w:r>
      <w:r w:rsidRPr="00DA779B">
        <w:rPr>
          <w:rFonts w:ascii="Times New Roman" w:hAnsi="Times New Roman" w:cs="Times New Roman"/>
          <w:noProof/>
        </w:rPr>
        <w:t xml:space="preserve">, </w:t>
      </w:r>
      <w:r w:rsidRPr="00DA779B">
        <w:rPr>
          <w:rFonts w:ascii="Times New Roman" w:hAnsi="Times New Roman" w:cs="Times New Roman"/>
          <w:i/>
          <w:iCs/>
          <w:noProof/>
        </w:rPr>
        <w:t>2</w:t>
      </w:r>
      <w:r w:rsidRPr="00DA779B">
        <w:rPr>
          <w:rFonts w:ascii="Times New Roman" w:hAnsi="Times New Roman" w:cs="Times New Roman"/>
          <w:noProof/>
        </w:rPr>
        <w:t>, 319–324.</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Olsgard, F., &amp; Somerfield, P. (2000). Surrogates in marine benthic investigations: Which taxonomic unit to target? </w:t>
      </w:r>
      <w:r w:rsidRPr="00DA779B">
        <w:rPr>
          <w:rFonts w:ascii="Times New Roman" w:hAnsi="Times New Roman" w:cs="Times New Roman"/>
          <w:i/>
          <w:iCs/>
          <w:noProof/>
        </w:rPr>
        <w:t>J Aquat Ecosyst Stress Recovery</w:t>
      </w:r>
      <w:r w:rsidRPr="00DA779B">
        <w:rPr>
          <w:rFonts w:ascii="Times New Roman" w:hAnsi="Times New Roman" w:cs="Times New Roman"/>
          <w:noProof/>
        </w:rPr>
        <w:t xml:space="preserve">, </w:t>
      </w:r>
      <w:r w:rsidRPr="00DA779B">
        <w:rPr>
          <w:rFonts w:ascii="Times New Roman" w:hAnsi="Times New Roman" w:cs="Times New Roman"/>
          <w:i/>
          <w:iCs/>
          <w:noProof/>
        </w:rPr>
        <w:t>7</w:t>
      </w:r>
      <w:r w:rsidRPr="00DA779B">
        <w:rPr>
          <w:rFonts w:ascii="Times New Roman" w:hAnsi="Times New Roman" w:cs="Times New Roman"/>
          <w:noProof/>
        </w:rPr>
        <w:t>.</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Padoa-Schioppa, E., Baietto, M., Massa, R., &amp; Bottoni, L. (2006). Bird communities as </w:t>
      </w:r>
      <w:r w:rsidRPr="00DA779B">
        <w:rPr>
          <w:rFonts w:ascii="Times New Roman" w:hAnsi="Times New Roman" w:cs="Times New Roman"/>
          <w:noProof/>
        </w:rPr>
        <w:lastRenderedPageBreak/>
        <w:t xml:space="preserve">bioindicators: The focal species concept in agricultural landscapes. </w:t>
      </w:r>
      <w:r w:rsidRPr="00DA779B">
        <w:rPr>
          <w:rFonts w:ascii="Times New Roman" w:hAnsi="Times New Roman" w:cs="Times New Roman"/>
          <w:i/>
          <w:iCs/>
          <w:noProof/>
        </w:rPr>
        <w:t>Ecological Indicators</w:t>
      </w:r>
      <w:r w:rsidRPr="00DA779B">
        <w:rPr>
          <w:rFonts w:ascii="Times New Roman" w:hAnsi="Times New Roman" w:cs="Times New Roman"/>
          <w:noProof/>
        </w:rPr>
        <w:t>. https://doi.org/10.1016/j.ecolind.2005.08.006</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Pierson, J. C., Mortelliti, A., Barton, P. S., Lane, P. W., &amp; Lindenmayer, D. B. (2016). Evaluating the effectiveness of overstory cover as a surrogate for bird community diversity and population trends. </w:t>
      </w:r>
      <w:r w:rsidRPr="00DA779B">
        <w:rPr>
          <w:rFonts w:ascii="Times New Roman" w:hAnsi="Times New Roman" w:cs="Times New Roman"/>
          <w:i/>
          <w:iCs/>
          <w:noProof/>
        </w:rPr>
        <w:t>Ecological Indicators</w:t>
      </w:r>
      <w:r w:rsidRPr="00DA779B">
        <w:rPr>
          <w:rFonts w:ascii="Times New Roman" w:hAnsi="Times New Roman" w:cs="Times New Roman"/>
          <w:noProof/>
        </w:rPr>
        <w:t>. https://doi.org/10.1016/j.ecolind.2015.10.031</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Rubal, M., Veiga, P., Vieira, R., &amp; Sousa-Pinto, I. (2011). Seasonal patterns of tidepool macroalgal assemblages in the North of Portugal. Consistence between species and functional group approaches. </w:t>
      </w:r>
      <w:r w:rsidRPr="00DA779B">
        <w:rPr>
          <w:rFonts w:ascii="Times New Roman" w:hAnsi="Times New Roman" w:cs="Times New Roman"/>
          <w:i/>
          <w:iCs/>
          <w:noProof/>
        </w:rPr>
        <w:t>Journal of Sea Research</w:t>
      </w:r>
      <w:r w:rsidRPr="00DA779B">
        <w:rPr>
          <w:rFonts w:ascii="Times New Roman" w:hAnsi="Times New Roman" w:cs="Times New Roman"/>
          <w:noProof/>
        </w:rPr>
        <w:t>. https://doi.org/10.1016/j.seares.2011.07.003</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Sarkar, S., &amp; Margules, C. (2002). Operationalizing biodiversity for conservation planning. </w:t>
      </w:r>
      <w:r w:rsidRPr="00DA779B">
        <w:rPr>
          <w:rFonts w:ascii="Times New Roman" w:hAnsi="Times New Roman" w:cs="Times New Roman"/>
          <w:i/>
          <w:iCs/>
          <w:noProof/>
        </w:rPr>
        <w:t>J Biosci</w:t>
      </w:r>
      <w:r w:rsidRPr="00DA779B">
        <w:rPr>
          <w:rFonts w:ascii="Times New Roman" w:hAnsi="Times New Roman" w:cs="Times New Roman"/>
          <w:noProof/>
        </w:rPr>
        <w:t xml:space="preserve">, </w:t>
      </w:r>
      <w:r w:rsidRPr="00DA779B">
        <w:rPr>
          <w:rFonts w:ascii="Times New Roman" w:hAnsi="Times New Roman" w:cs="Times New Roman"/>
          <w:i/>
          <w:iCs/>
          <w:noProof/>
        </w:rPr>
        <w:t>27</w:t>
      </w:r>
      <w:r w:rsidRPr="00DA779B">
        <w:rPr>
          <w:rFonts w:ascii="Times New Roman" w:hAnsi="Times New Roman" w:cs="Times New Roman"/>
          <w:noProof/>
        </w:rPr>
        <w:t>.</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Sebek, P., Barnouin, T., Brin, A., Brustel, H., Dufrêne, M., Gosselin, F., … Bouget, C. (2012). A test for assessment of saproxylic beetle biodiversity using subsets of “monitoring species.” </w:t>
      </w:r>
      <w:r w:rsidRPr="00DA779B">
        <w:rPr>
          <w:rFonts w:ascii="Times New Roman" w:hAnsi="Times New Roman" w:cs="Times New Roman"/>
          <w:i/>
          <w:iCs/>
          <w:noProof/>
        </w:rPr>
        <w:t>Ecological Indicators</w:t>
      </w:r>
      <w:r w:rsidRPr="00DA779B">
        <w:rPr>
          <w:rFonts w:ascii="Times New Roman" w:hAnsi="Times New Roman" w:cs="Times New Roman"/>
          <w:noProof/>
        </w:rPr>
        <w:t xml:space="preserve">, </w:t>
      </w:r>
      <w:r w:rsidRPr="00DA779B">
        <w:rPr>
          <w:rFonts w:ascii="Times New Roman" w:hAnsi="Times New Roman" w:cs="Times New Roman"/>
          <w:i/>
          <w:iCs/>
          <w:noProof/>
        </w:rPr>
        <w:t>20</w:t>
      </w:r>
      <w:r w:rsidRPr="00DA779B">
        <w:rPr>
          <w:rFonts w:ascii="Times New Roman" w:hAnsi="Times New Roman" w:cs="Times New Roman"/>
          <w:noProof/>
        </w:rPr>
        <w:t>, 304–315. https://doi.org/10.1016/j.ecolind.2012.02.033</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Staudinger, M. D., Carter, S. L., Cross, M. S., Dubois, N. S., Duffy, J. E., Enquist, C., … Turner, W. (2013). Biodiversity in a changing climate : A synthesis of current and projected trends in the US in a nutshell. </w:t>
      </w:r>
      <w:r w:rsidRPr="00DA779B">
        <w:rPr>
          <w:rFonts w:ascii="Times New Roman" w:hAnsi="Times New Roman" w:cs="Times New Roman"/>
          <w:i/>
          <w:iCs/>
          <w:noProof/>
        </w:rPr>
        <w:t>Frontiers in Ecology and the Environment</w:t>
      </w:r>
      <w:r w:rsidRPr="00DA779B">
        <w:rPr>
          <w:rFonts w:ascii="Times New Roman" w:hAnsi="Times New Roman" w:cs="Times New Roman"/>
          <w:noProof/>
        </w:rPr>
        <w:t xml:space="preserve">, </w:t>
      </w:r>
      <w:r w:rsidRPr="00DA779B">
        <w:rPr>
          <w:rFonts w:ascii="Times New Roman" w:hAnsi="Times New Roman" w:cs="Times New Roman"/>
          <w:i/>
          <w:iCs/>
          <w:noProof/>
        </w:rPr>
        <w:t>11</w:t>
      </w:r>
      <w:r w:rsidRPr="00DA779B">
        <w:rPr>
          <w:rFonts w:ascii="Times New Roman" w:hAnsi="Times New Roman" w:cs="Times New Roman"/>
          <w:noProof/>
        </w:rPr>
        <w:t>(9), 465–473. https://doi.org/10.1890/120272</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Stork, N. E. (2010). Re-assessing current extinction rates. </w:t>
      </w:r>
      <w:r w:rsidRPr="00DA779B">
        <w:rPr>
          <w:rFonts w:ascii="Times New Roman" w:hAnsi="Times New Roman" w:cs="Times New Roman"/>
          <w:i/>
          <w:iCs/>
          <w:noProof/>
        </w:rPr>
        <w:t>Biodiversity and Conservation</w:t>
      </w:r>
      <w:r w:rsidRPr="00DA779B">
        <w:rPr>
          <w:rFonts w:ascii="Times New Roman" w:hAnsi="Times New Roman" w:cs="Times New Roman"/>
          <w:noProof/>
        </w:rPr>
        <w:t xml:space="preserve">, </w:t>
      </w:r>
      <w:r w:rsidRPr="00DA779B">
        <w:rPr>
          <w:rFonts w:ascii="Times New Roman" w:hAnsi="Times New Roman" w:cs="Times New Roman"/>
          <w:i/>
          <w:iCs/>
          <w:noProof/>
        </w:rPr>
        <w:t>19</w:t>
      </w:r>
      <w:r w:rsidRPr="00DA779B">
        <w:rPr>
          <w:rFonts w:ascii="Times New Roman" w:hAnsi="Times New Roman" w:cs="Times New Roman"/>
          <w:noProof/>
        </w:rPr>
        <w:t>(2), 357–371. https://doi.org/10.1007/s10531-009-9761-9</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Stubler, A. D., Duckworth, A. R., &amp; Peterson, B. J. (2015). The effects of coastal development on sponge abundance, diversity, and community composition on Jamaican coral reefs. </w:t>
      </w:r>
      <w:r w:rsidRPr="00DA779B">
        <w:rPr>
          <w:rFonts w:ascii="Times New Roman" w:hAnsi="Times New Roman" w:cs="Times New Roman"/>
          <w:i/>
          <w:iCs/>
          <w:noProof/>
        </w:rPr>
        <w:t>Marine Pollution Bulletin</w:t>
      </w:r>
      <w:r w:rsidRPr="00DA779B">
        <w:rPr>
          <w:rFonts w:ascii="Times New Roman" w:hAnsi="Times New Roman" w:cs="Times New Roman"/>
          <w:noProof/>
        </w:rPr>
        <w:t xml:space="preserve">, </w:t>
      </w:r>
      <w:r w:rsidRPr="00DA779B">
        <w:rPr>
          <w:rFonts w:ascii="Times New Roman" w:hAnsi="Times New Roman" w:cs="Times New Roman"/>
          <w:i/>
          <w:iCs/>
          <w:noProof/>
        </w:rPr>
        <w:t>96</w:t>
      </w:r>
      <w:r w:rsidRPr="00DA779B">
        <w:rPr>
          <w:rFonts w:ascii="Times New Roman" w:hAnsi="Times New Roman" w:cs="Times New Roman"/>
          <w:noProof/>
        </w:rPr>
        <w:t>, 261–270. https://doi.org/10.1016/j.marpolbul.2015.05.014</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Svensson, J. R., Lindegarth, M., Siccha, M., Lenz, M., Molis, M., Wahl, M., &amp; Pavia, H. (2007). Maximum species richness at intermediate frequencies of disturbance: Consistency among levels of productivity. </w:t>
      </w:r>
      <w:r w:rsidRPr="00DA779B">
        <w:rPr>
          <w:rFonts w:ascii="Times New Roman" w:hAnsi="Times New Roman" w:cs="Times New Roman"/>
          <w:i/>
          <w:iCs/>
          <w:noProof/>
        </w:rPr>
        <w:t>Ecology</w:t>
      </w:r>
      <w:r w:rsidRPr="00DA779B">
        <w:rPr>
          <w:rFonts w:ascii="Times New Roman" w:hAnsi="Times New Roman" w:cs="Times New Roman"/>
          <w:noProof/>
        </w:rPr>
        <w:t xml:space="preserve">, </w:t>
      </w:r>
      <w:r w:rsidRPr="00DA779B">
        <w:rPr>
          <w:rFonts w:ascii="Times New Roman" w:hAnsi="Times New Roman" w:cs="Times New Roman"/>
          <w:i/>
          <w:iCs/>
          <w:noProof/>
        </w:rPr>
        <w:t>88</w:t>
      </w:r>
      <w:r w:rsidRPr="00DA779B">
        <w:rPr>
          <w:rFonts w:ascii="Times New Roman" w:hAnsi="Times New Roman" w:cs="Times New Roman"/>
          <w:noProof/>
        </w:rPr>
        <w:t>(4), 830–838. https://doi.org/10.1890/06-0976</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Van Der Heijden, M. G. A., Klironomos, J. N., Ursic, M., Moutoglis, P., Streitwolf-Engel, R., Boller, T., … Sanders, I. R. (1998). Mycorrhizal fungal diversity determines plant biodiversity, ecosystem variability and productivity. </w:t>
      </w:r>
      <w:r w:rsidRPr="00DA779B">
        <w:rPr>
          <w:rFonts w:ascii="Times New Roman" w:hAnsi="Times New Roman" w:cs="Times New Roman"/>
          <w:i/>
          <w:iCs/>
          <w:noProof/>
        </w:rPr>
        <w:t>Nature</w:t>
      </w:r>
      <w:r w:rsidRPr="00DA779B">
        <w:rPr>
          <w:rFonts w:ascii="Times New Roman" w:hAnsi="Times New Roman" w:cs="Times New Roman"/>
          <w:noProof/>
        </w:rPr>
        <w:t>. https://doi.org/10.1038/23932</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Ward, D., &amp; Stanley, M. (2004). The value of RTUs and parataxonomy versus taxonomic species. </w:t>
      </w:r>
      <w:r w:rsidRPr="00DA779B">
        <w:rPr>
          <w:rFonts w:ascii="Times New Roman" w:hAnsi="Times New Roman" w:cs="Times New Roman"/>
          <w:i/>
          <w:iCs/>
          <w:noProof/>
        </w:rPr>
        <w:t>New Zealand Entomologist</w:t>
      </w:r>
      <w:r w:rsidRPr="00DA779B">
        <w:rPr>
          <w:rFonts w:ascii="Times New Roman" w:hAnsi="Times New Roman" w:cs="Times New Roman"/>
          <w:noProof/>
        </w:rPr>
        <w:t xml:space="preserve">, </w:t>
      </w:r>
      <w:r w:rsidRPr="00DA779B">
        <w:rPr>
          <w:rFonts w:ascii="Times New Roman" w:hAnsi="Times New Roman" w:cs="Times New Roman"/>
          <w:i/>
          <w:iCs/>
          <w:noProof/>
        </w:rPr>
        <w:t>27</w:t>
      </w:r>
      <w:r w:rsidRPr="00DA779B">
        <w:rPr>
          <w:rFonts w:ascii="Times New Roman" w:hAnsi="Times New Roman" w:cs="Times New Roman"/>
          <w:noProof/>
        </w:rPr>
        <w:t>, 3–9. Retrieved from http://www.tandfonline.com/doi/abs/10.1080/00779962.2004.9722118</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Ward, T., Vanderklift, M., Nicholls, A., &amp; Kenchington, R. (1999). Selecting marine reserves using habitats and species assemblages as surrogates for biological diversity. </w:t>
      </w:r>
      <w:r w:rsidRPr="00DA779B">
        <w:rPr>
          <w:rFonts w:ascii="Times New Roman" w:hAnsi="Times New Roman" w:cs="Times New Roman"/>
          <w:i/>
          <w:iCs/>
          <w:noProof/>
        </w:rPr>
        <w:t>Ecol Appl</w:t>
      </w:r>
      <w:r w:rsidRPr="00DA779B">
        <w:rPr>
          <w:rFonts w:ascii="Times New Roman" w:hAnsi="Times New Roman" w:cs="Times New Roman"/>
          <w:noProof/>
        </w:rPr>
        <w:t xml:space="preserve">, </w:t>
      </w:r>
      <w:r w:rsidRPr="00DA779B">
        <w:rPr>
          <w:rFonts w:ascii="Times New Roman" w:hAnsi="Times New Roman" w:cs="Times New Roman"/>
          <w:i/>
          <w:iCs/>
          <w:noProof/>
        </w:rPr>
        <w:t>9</w:t>
      </w:r>
      <w:r w:rsidRPr="00DA779B">
        <w:rPr>
          <w:rFonts w:ascii="Times New Roman" w:hAnsi="Times New Roman" w:cs="Times New Roman"/>
          <w:noProof/>
        </w:rPr>
        <w:t>.</w:t>
      </w:r>
    </w:p>
    <w:p w:rsidR="00DA779B" w:rsidRPr="00DA779B" w:rsidRDefault="00DA779B" w:rsidP="00DA779B">
      <w:pPr>
        <w:widowControl w:val="0"/>
        <w:autoSpaceDE w:val="0"/>
        <w:autoSpaceDN w:val="0"/>
        <w:adjustRightInd w:val="0"/>
        <w:ind w:left="480" w:hanging="480"/>
        <w:rPr>
          <w:rFonts w:ascii="Times New Roman" w:hAnsi="Times New Roman" w:cs="Times New Roman"/>
          <w:noProof/>
        </w:rPr>
      </w:pPr>
      <w:r w:rsidRPr="00DA779B">
        <w:rPr>
          <w:rFonts w:ascii="Times New Roman" w:hAnsi="Times New Roman" w:cs="Times New Roman"/>
          <w:noProof/>
        </w:rPr>
        <w:t xml:space="preserve">Weil, E., &amp; Knowlton, N. (1989). A multi-character analysis of the Caribbean coral Montastraea annularis and its two sibling species M. faveolata and M. franksi. </w:t>
      </w:r>
      <w:r w:rsidRPr="00DA779B">
        <w:rPr>
          <w:rFonts w:ascii="Times New Roman" w:hAnsi="Times New Roman" w:cs="Times New Roman"/>
          <w:i/>
          <w:iCs/>
          <w:noProof/>
        </w:rPr>
        <w:t>Smithsonian</w:t>
      </w:r>
      <w:r w:rsidRPr="00DA779B">
        <w:rPr>
          <w:rFonts w:ascii="Times New Roman" w:hAnsi="Times New Roman" w:cs="Times New Roman"/>
          <w:noProof/>
        </w:rPr>
        <w:t xml:space="preserve">, </w:t>
      </w:r>
      <w:r w:rsidRPr="00DA779B">
        <w:rPr>
          <w:rFonts w:ascii="Times New Roman" w:hAnsi="Times New Roman" w:cs="Times New Roman"/>
          <w:i/>
          <w:iCs/>
          <w:noProof/>
        </w:rPr>
        <w:t>55</w:t>
      </w:r>
      <w:r w:rsidRPr="00DA779B">
        <w:rPr>
          <w:rFonts w:ascii="Times New Roman" w:hAnsi="Times New Roman" w:cs="Times New Roman"/>
          <w:noProof/>
        </w:rPr>
        <w:t>(September).</w:t>
      </w:r>
    </w:p>
    <w:p w:rsidR="000560AF" w:rsidRPr="007E69BC" w:rsidRDefault="000560AF" w:rsidP="00DA779B">
      <w:pPr>
        <w:widowControl w:val="0"/>
        <w:autoSpaceDE w:val="0"/>
        <w:autoSpaceDN w:val="0"/>
        <w:adjustRightInd w:val="0"/>
        <w:ind w:left="480" w:hanging="480"/>
        <w:rPr>
          <w:rFonts w:ascii="Times New Roman" w:hAnsi="Times New Roman" w:cs="Times New Roman"/>
        </w:rPr>
      </w:pPr>
      <w:r w:rsidRPr="002A2D1A">
        <w:rPr>
          <w:rFonts w:ascii="Times New Roman" w:hAnsi="Times New Roman" w:cs="Times New Roman"/>
        </w:rPr>
        <w:fldChar w:fldCharType="end"/>
      </w:r>
    </w:p>
    <w:p w:rsidR="00D20B76" w:rsidRDefault="00D20B76"/>
    <w:sectPr w:rsidR="00D20B76" w:rsidSect="0049770E">
      <w:footerReference w:type="default" r:id="rId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w:date="2018-07-16T12:34:00Z" w:initials="N">
    <w:p w:rsidR="003D5B02" w:rsidRDefault="003D5B02">
      <w:pPr>
        <w:pStyle w:val="CommentText"/>
      </w:pPr>
      <w:r>
        <w:rPr>
          <w:rStyle w:val="CommentReference"/>
        </w:rPr>
        <w:annotationRef/>
      </w:r>
      <w:r>
        <w:t>Brian says “Explain what hypotheses are, how you will evaluate them” EXAMPLES: “My hypothesis is that the sponge community will dominate coral reefs as coral becomes more degraded over time.” OR “I predict that there will be higher levels of coral cover at the beginning of the time series, compared to the end.” OR “I expect annual fluctuations in which coral and sponge coverage will vary inversely with each other”</w:t>
      </w:r>
    </w:p>
  </w:comment>
  <w:comment w:id="478" w:author="Nicole" w:date="2018-08-07T12:30:00Z" w:initials="N">
    <w:p w:rsidR="004E7FA9" w:rsidRDefault="004E7FA9">
      <w:pPr>
        <w:pStyle w:val="CommentText"/>
      </w:pPr>
      <w:r>
        <w:rPr>
          <w:rStyle w:val="CommentReference"/>
        </w:rPr>
        <w:annotationRef/>
      </w:r>
      <w:r>
        <w:t>Add stuff about fish data collection; to what degree were fish identified</w:t>
      </w:r>
    </w:p>
  </w:comment>
  <w:comment w:id="488" w:author="Nicole" w:date="2018-07-16T12:34:00Z" w:initials="N">
    <w:p w:rsidR="001669DB" w:rsidRDefault="001669DB">
      <w:pPr>
        <w:pStyle w:val="CommentText"/>
      </w:pPr>
      <w:r>
        <w:rPr>
          <w:rStyle w:val="CommentReference"/>
        </w:rPr>
        <w:annotationRef/>
      </w:r>
      <w:r>
        <w:t>Carlos wants me to include a map of the locations</w:t>
      </w:r>
    </w:p>
  </w:comment>
  <w:comment w:id="489" w:author="Nicole" w:date="2018-07-16T12:34:00Z" w:initials="N">
    <w:p w:rsidR="00772C15" w:rsidRDefault="00772C15">
      <w:pPr>
        <w:pStyle w:val="CommentText"/>
      </w:pPr>
      <w:r>
        <w:rPr>
          <w:rStyle w:val="CommentReference"/>
        </w:rPr>
        <w:annotationRef/>
      </w:r>
      <w:r>
        <w:t>Graham wants to review these entries</w:t>
      </w:r>
    </w:p>
  </w:comment>
  <w:comment w:id="501" w:author="Nicole" w:date="2018-07-16T12:34:00Z" w:initials="N">
    <w:p w:rsidR="001669DB" w:rsidRDefault="001669DB">
      <w:pPr>
        <w:pStyle w:val="CommentText"/>
      </w:pPr>
      <w:r>
        <w:rPr>
          <w:rStyle w:val="CommentReference"/>
        </w:rPr>
        <w:annotationRef/>
      </w:r>
      <w:r>
        <w:t>Carlos wants to know what this means</w:t>
      </w:r>
    </w:p>
  </w:comment>
  <w:comment w:id="513" w:author="Nicole" w:date="2018-08-08T14:41:00Z" w:initials="N">
    <w:p w:rsidR="00447DE7" w:rsidRDefault="00447DE7">
      <w:pPr>
        <w:pStyle w:val="CommentText"/>
      </w:pPr>
      <w:r>
        <w:rPr>
          <w:rStyle w:val="CommentReference"/>
        </w:rPr>
        <w:annotationRef/>
      </w:r>
      <w:r>
        <w:t>G</w:t>
      </w:r>
      <w:r w:rsidR="00380A89">
        <w:t>raham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FB9" w:rsidRDefault="00C65FB9">
      <w:r>
        <w:separator/>
      </w:r>
    </w:p>
  </w:endnote>
  <w:endnote w:type="continuationSeparator" w:id="0">
    <w:p w:rsidR="00C65FB9" w:rsidRDefault="00C65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4922777"/>
      <w:docPartObj>
        <w:docPartGallery w:val="Page Numbers (Bottom of Page)"/>
        <w:docPartUnique/>
      </w:docPartObj>
    </w:sdtPr>
    <w:sdtEndPr>
      <w:rPr>
        <w:noProof/>
      </w:rPr>
    </w:sdtEndPr>
    <w:sdtContent>
      <w:p w:rsidR="004D448C" w:rsidRDefault="000560AF">
        <w:pPr>
          <w:pStyle w:val="Footer"/>
          <w:jc w:val="center"/>
        </w:pPr>
        <w:r>
          <w:fldChar w:fldCharType="begin"/>
        </w:r>
        <w:r>
          <w:instrText xml:space="preserve"> PAGE   \* MERGEFORMAT </w:instrText>
        </w:r>
        <w:r>
          <w:fldChar w:fldCharType="separate"/>
        </w:r>
        <w:r w:rsidR="00DA779B">
          <w:rPr>
            <w:noProof/>
          </w:rPr>
          <w:t>1</w:t>
        </w:r>
        <w:r>
          <w:rPr>
            <w:noProof/>
          </w:rPr>
          <w:fldChar w:fldCharType="end"/>
        </w:r>
      </w:p>
    </w:sdtContent>
  </w:sdt>
  <w:p w:rsidR="004D448C" w:rsidRDefault="00C65F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FB9" w:rsidRDefault="00C65FB9">
      <w:r>
        <w:separator/>
      </w:r>
    </w:p>
  </w:footnote>
  <w:footnote w:type="continuationSeparator" w:id="0">
    <w:p w:rsidR="00C65FB9" w:rsidRDefault="00C65FB9">
      <w:r>
        <w:continuationSeparator/>
      </w:r>
    </w:p>
  </w:footnote>
  <w:footnote w:id="1">
    <w:p w:rsidR="001C54E0" w:rsidRDefault="001C54E0">
      <w:pPr>
        <w:pStyle w:val="FootnoteText"/>
      </w:pPr>
      <w:ins w:id="176" w:author="Nicole" w:date="2018-08-07T17:53:00Z">
        <w:r>
          <w:rPr>
            <w:rStyle w:val="FootnoteReference"/>
          </w:rPr>
          <w:footnoteRef/>
        </w:r>
        <w:r>
          <w:t xml:space="preserve"> </w:t>
        </w:r>
        <w:r w:rsidRPr="00946D5D">
          <w:rPr>
            <w:rFonts w:ascii="Times New Roman" w:hAnsi="Times New Roman" w:cs="Times New Roman"/>
            <w:sz w:val="24"/>
            <w:szCs w:val="24"/>
          </w:rPr>
          <w:t>RTU’s are taxonomic units defined by readily identifiable characteristics in the field. For some groups, including corals and sponges, not all individuals can be recognized to species in the field, so this study uses RTU’s identified by SCUBA survey.</w:t>
        </w:r>
      </w:ins>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0AF"/>
    <w:rsid w:val="000560AF"/>
    <w:rsid w:val="000B36F3"/>
    <w:rsid w:val="000C1943"/>
    <w:rsid w:val="000E3140"/>
    <w:rsid w:val="00100945"/>
    <w:rsid w:val="0014500F"/>
    <w:rsid w:val="00150075"/>
    <w:rsid w:val="00166447"/>
    <w:rsid w:val="001669DB"/>
    <w:rsid w:val="001905E3"/>
    <w:rsid w:val="001C54E0"/>
    <w:rsid w:val="002222F5"/>
    <w:rsid w:val="00297EA0"/>
    <w:rsid w:val="00365A66"/>
    <w:rsid w:val="00380A89"/>
    <w:rsid w:val="00397CE8"/>
    <w:rsid w:val="003B04C7"/>
    <w:rsid w:val="003B4A9F"/>
    <w:rsid w:val="003B6B73"/>
    <w:rsid w:val="003D5B02"/>
    <w:rsid w:val="003E4205"/>
    <w:rsid w:val="00441CA2"/>
    <w:rsid w:val="00447DE7"/>
    <w:rsid w:val="004C3BDB"/>
    <w:rsid w:val="004E7FA9"/>
    <w:rsid w:val="00532B8F"/>
    <w:rsid w:val="005420AE"/>
    <w:rsid w:val="005E1A0C"/>
    <w:rsid w:val="00605415"/>
    <w:rsid w:val="006757D5"/>
    <w:rsid w:val="006776C7"/>
    <w:rsid w:val="006B3A65"/>
    <w:rsid w:val="006F1C0E"/>
    <w:rsid w:val="00772C15"/>
    <w:rsid w:val="00787565"/>
    <w:rsid w:val="007A2FDE"/>
    <w:rsid w:val="007C093C"/>
    <w:rsid w:val="007C58E3"/>
    <w:rsid w:val="007D7C82"/>
    <w:rsid w:val="00807653"/>
    <w:rsid w:val="00894420"/>
    <w:rsid w:val="008B3C0F"/>
    <w:rsid w:val="008E6C59"/>
    <w:rsid w:val="008F78F4"/>
    <w:rsid w:val="00906B2D"/>
    <w:rsid w:val="009347E3"/>
    <w:rsid w:val="0094103A"/>
    <w:rsid w:val="00982985"/>
    <w:rsid w:val="00A033FB"/>
    <w:rsid w:val="00A323FD"/>
    <w:rsid w:val="00BD47CE"/>
    <w:rsid w:val="00BF0D2A"/>
    <w:rsid w:val="00C11D4B"/>
    <w:rsid w:val="00C50853"/>
    <w:rsid w:val="00C65FB9"/>
    <w:rsid w:val="00C8148D"/>
    <w:rsid w:val="00D20B76"/>
    <w:rsid w:val="00D72CBD"/>
    <w:rsid w:val="00D9415C"/>
    <w:rsid w:val="00DA779B"/>
    <w:rsid w:val="00DD6FC1"/>
    <w:rsid w:val="00E0265F"/>
    <w:rsid w:val="00EA33EA"/>
    <w:rsid w:val="00FE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0A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560AF"/>
    <w:rPr>
      <w:sz w:val="18"/>
      <w:szCs w:val="18"/>
    </w:rPr>
  </w:style>
  <w:style w:type="paragraph" w:styleId="CommentText">
    <w:name w:val="annotation text"/>
    <w:basedOn w:val="Normal"/>
    <w:link w:val="CommentTextChar"/>
    <w:uiPriority w:val="99"/>
    <w:unhideWhenUsed/>
    <w:rsid w:val="000560AF"/>
  </w:style>
  <w:style w:type="character" w:customStyle="1" w:styleId="CommentTextChar">
    <w:name w:val="Comment Text Char"/>
    <w:basedOn w:val="DefaultParagraphFont"/>
    <w:link w:val="CommentText"/>
    <w:uiPriority w:val="99"/>
    <w:rsid w:val="000560AF"/>
    <w:rPr>
      <w:rFonts w:eastAsiaTheme="minorEastAsia"/>
      <w:sz w:val="24"/>
      <w:szCs w:val="24"/>
    </w:rPr>
  </w:style>
  <w:style w:type="paragraph" w:styleId="Footer">
    <w:name w:val="footer"/>
    <w:basedOn w:val="Normal"/>
    <w:link w:val="FooterChar"/>
    <w:uiPriority w:val="99"/>
    <w:unhideWhenUsed/>
    <w:rsid w:val="000560AF"/>
    <w:pPr>
      <w:tabs>
        <w:tab w:val="center" w:pos="4680"/>
        <w:tab w:val="right" w:pos="9360"/>
      </w:tabs>
    </w:pPr>
  </w:style>
  <w:style w:type="character" w:customStyle="1" w:styleId="FooterChar">
    <w:name w:val="Footer Char"/>
    <w:basedOn w:val="DefaultParagraphFont"/>
    <w:link w:val="Footer"/>
    <w:uiPriority w:val="99"/>
    <w:rsid w:val="000560AF"/>
    <w:rPr>
      <w:rFonts w:eastAsiaTheme="minorEastAsia"/>
      <w:sz w:val="24"/>
      <w:szCs w:val="24"/>
    </w:rPr>
  </w:style>
  <w:style w:type="paragraph" w:styleId="BalloonText">
    <w:name w:val="Balloon Text"/>
    <w:basedOn w:val="Normal"/>
    <w:link w:val="BalloonTextChar"/>
    <w:uiPriority w:val="99"/>
    <w:semiHidden/>
    <w:unhideWhenUsed/>
    <w:rsid w:val="000560AF"/>
    <w:rPr>
      <w:rFonts w:ascii="Tahoma" w:hAnsi="Tahoma" w:cs="Tahoma"/>
      <w:sz w:val="16"/>
      <w:szCs w:val="16"/>
    </w:rPr>
  </w:style>
  <w:style w:type="character" w:customStyle="1" w:styleId="BalloonTextChar">
    <w:name w:val="Balloon Text Char"/>
    <w:basedOn w:val="DefaultParagraphFont"/>
    <w:link w:val="BalloonText"/>
    <w:uiPriority w:val="99"/>
    <w:semiHidden/>
    <w:rsid w:val="000560AF"/>
    <w:rPr>
      <w:rFonts w:ascii="Tahoma" w:eastAsiaTheme="minorEastAsia" w:hAnsi="Tahoma" w:cs="Tahoma"/>
      <w:sz w:val="16"/>
      <w:szCs w:val="16"/>
    </w:rPr>
  </w:style>
  <w:style w:type="character" w:styleId="LineNumber">
    <w:name w:val="line number"/>
    <w:basedOn w:val="DefaultParagraphFont"/>
    <w:uiPriority w:val="99"/>
    <w:semiHidden/>
    <w:unhideWhenUsed/>
    <w:rsid w:val="000560AF"/>
  </w:style>
  <w:style w:type="paragraph" w:styleId="CommentSubject">
    <w:name w:val="annotation subject"/>
    <w:basedOn w:val="CommentText"/>
    <w:next w:val="CommentText"/>
    <w:link w:val="CommentSubjectChar"/>
    <w:uiPriority w:val="99"/>
    <w:semiHidden/>
    <w:unhideWhenUsed/>
    <w:rsid w:val="00605415"/>
    <w:rPr>
      <w:b/>
      <w:bCs/>
      <w:sz w:val="20"/>
      <w:szCs w:val="20"/>
    </w:rPr>
  </w:style>
  <w:style w:type="character" w:customStyle="1" w:styleId="CommentSubjectChar">
    <w:name w:val="Comment Subject Char"/>
    <w:basedOn w:val="CommentTextChar"/>
    <w:link w:val="CommentSubject"/>
    <w:uiPriority w:val="99"/>
    <w:semiHidden/>
    <w:rsid w:val="00605415"/>
    <w:rPr>
      <w:rFonts w:eastAsiaTheme="minorEastAsia"/>
      <w:b/>
      <w:bCs/>
      <w:sz w:val="20"/>
      <w:szCs w:val="20"/>
    </w:rPr>
  </w:style>
  <w:style w:type="paragraph" w:styleId="FootnoteText">
    <w:name w:val="footnote text"/>
    <w:basedOn w:val="Normal"/>
    <w:link w:val="FootnoteTextChar"/>
    <w:uiPriority w:val="99"/>
    <w:semiHidden/>
    <w:unhideWhenUsed/>
    <w:rsid w:val="001905E3"/>
    <w:rPr>
      <w:sz w:val="20"/>
      <w:szCs w:val="20"/>
    </w:rPr>
  </w:style>
  <w:style w:type="character" w:customStyle="1" w:styleId="FootnoteTextChar">
    <w:name w:val="Footnote Text Char"/>
    <w:basedOn w:val="DefaultParagraphFont"/>
    <w:link w:val="FootnoteText"/>
    <w:uiPriority w:val="99"/>
    <w:semiHidden/>
    <w:rsid w:val="001905E3"/>
    <w:rPr>
      <w:rFonts w:eastAsiaTheme="minorEastAsia"/>
      <w:sz w:val="20"/>
      <w:szCs w:val="20"/>
    </w:rPr>
  </w:style>
  <w:style w:type="character" w:styleId="FootnoteReference">
    <w:name w:val="footnote reference"/>
    <w:basedOn w:val="DefaultParagraphFont"/>
    <w:uiPriority w:val="99"/>
    <w:semiHidden/>
    <w:unhideWhenUsed/>
    <w:rsid w:val="001905E3"/>
    <w:rPr>
      <w:vertAlign w:val="superscript"/>
    </w:rPr>
  </w:style>
  <w:style w:type="paragraph" w:styleId="Revision">
    <w:name w:val="Revision"/>
    <w:hidden/>
    <w:uiPriority w:val="99"/>
    <w:semiHidden/>
    <w:rsid w:val="004E7FA9"/>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0A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560AF"/>
    <w:rPr>
      <w:sz w:val="18"/>
      <w:szCs w:val="18"/>
    </w:rPr>
  </w:style>
  <w:style w:type="paragraph" w:styleId="CommentText">
    <w:name w:val="annotation text"/>
    <w:basedOn w:val="Normal"/>
    <w:link w:val="CommentTextChar"/>
    <w:uiPriority w:val="99"/>
    <w:unhideWhenUsed/>
    <w:rsid w:val="000560AF"/>
  </w:style>
  <w:style w:type="character" w:customStyle="1" w:styleId="CommentTextChar">
    <w:name w:val="Comment Text Char"/>
    <w:basedOn w:val="DefaultParagraphFont"/>
    <w:link w:val="CommentText"/>
    <w:uiPriority w:val="99"/>
    <w:rsid w:val="000560AF"/>
    <w:rPr>
      <w:rFonts w:eastAsiaTheme="minorEastAsia"/>
      <w:sz w:val="24"/>
      <w:szCs w:val="24"/>
    </w:rPr>
  </w:style>
  <w:style w:type="paragraph" w:styleId="Footer">
    <w:name w:val="footer"/>
    <w:basedOn w:val="Normal"/>
    <w:link w:val="FooterChar"/>
    <w:uiPriority w:val="99"/>
    <w:unhideWhenUsed/>
    <w:rsid w:val="000560AF"/>
    <w:pPr>
      <w:tabs>
        <w:tab w:val="center" w:pos="4680"/>
        <w:tab w:val="right" w:pos="9360"/>
      </w:tabs>
    </w:pPr>
  </w:style>
  <w:style w:type="character" w:customStyle="1" w:styleId="FooterChar">
    <w:name w:val="Footer Char"/>
    <w:basedOn w:val="DefaultParagraphFont"/>
    <w:link w:val="Footer"/>
    <w:uiPriority w:val="99"/>
    <w:rsid w:val="000560AF"/>
    <w:rPr>
      <w:rFonts w:eastAsiaTheme="minorEastAsia"/>
      <w:sz w:val="24"/>
      <w:szCs w:val="24"/>
    </w:rPr>
  </w:style>
  <w:style w:type="paragraph" w:styleId="BalloonText">
    <w:name w:val="Balloon Text"/>
    <w:basedOn w:val="Normal"/>
    <w:link w:val="BalloonTextChar"/>
    <w:uiPriority w:val="99"/>
    <w:semiHidden/>
    <w:unhideWhenUsed/>
    <w:rsid w:val="000560AF"/>
    <w:rPr>
      <w:rFonts w:ascii="Tahoma" w:hAnsi="Tahoma" w:cs="Tahoma"/>
      <w:sz w:val="16"/>
      <w:szCs w:val="16"/>
    </w:rPr>
  </w:style>
  <w:style w:type="character" w:customStyle="1" w:styleId="BalloonTextChar">
    <w:name w:val="Balloon Text Char"/>
    <w:basedOn w:val="DefaultParagraphFont"/>
    <w:link w:val="BalloonText"/>
    <w:uiPriority w:val="99"/>
    <w:semiHidden/>
    <w:rsid w:val="000560AF"/>
    <w:rPr>
      <w:rFonts w:ascii="Tahoma" w:eastAsiaTheme="minorEastAsia" w:hAnsi="Tahoma" w:cs="Tahoma"/>
      <w:sz w:val="16"/>
      <w:szCs w:val="16"/>
    </w:rPr>
  </w:style>
  <w:style w:type="character" w:styleId="LineNumber">
    <w:name w:val="line number"/>
    <w:basedOn w:val="DefaultParagraphFont"/>
    <w:uiPriority w:val="99"/>
    <w:semiHidden/>
    <w:unhideWhenUsed/>
    <w:rsid w:val="000560AF"/>
  </w:style>
  <w:style w:type="paragraph" w:styleId="CommentSubject">
    <w:name w:val="annotation subject"/>
    <w:basedOn w:val="CommentText"/>
    <w:next w:val="CommentText"/>
    <w:link w:val="CommentSubjectChar"/>
    <w:uiPriority w:val="99"/>
    <w:semiHidden/>
    <w:unhideWhenUsed/>
    <w:rsid w:val="00605415"/>
    <w:rPr>
      <w:b/>
      <w:bCs/>
      <w:sz w:val="20"/>
      <w:szCs w:val="20"/>
    </w:rPr>
  </w:style>
  <w:style w:type="character" w:customStyle="1" w:styleId="CommentSubjectChar">
    <w:name w:val="Comment Subject Char"/>
    <w:basedOn w:val="CommentTextChar"/>
    <w:link w:val="CommentSubject"/>
    <w:uiPriority w:val="99"/>
    <w:semiHidden/>
    <w:rsid w:val="00605415"/>
    <w:rPr>
      <w:rFonts w:eastAsiaTheme="minorEastAsia"/>
      <w:b/>
      <w:bCs/>
      <w:sz w:val="20"/>
      <w:szCs w:val="20"/>
    </w:rPr>
  </w:style>
  <w:style w:type="paragraph" w:styleId="FootnoteText">
    <w:name w:val="footnote text"/>
    <w:basedOn w:val="Normal"/>
    <w:link w:val="FootnoteTextChar"/>
    <w:uiPriority w:val="99"/>
    <w:semiHidden/>
    <w:unhideWhenUsed/>
    <w:rsid w:val="001905E3"/>
    <w:rPr>
      <w:sz w:val="20"/>
      <w:szCs w:val="20"/>
    </w:rPr>
  </w:style>
  <w:style w:type="character" w:customStyle="1" w:styleId="FootnoteTextChar">
    <w:name w:val="Footnote Text Char"/>
    <w:basedOn w:val="DefaultParagraphFont"/>
    <w:link w:val="FootnoteText"/>
    <w:uiPriority w:val="99"/>
    <w:semiHidden/>
    <w:rsid w:val="001905E3"/>
    <w:rPr>
      <w:rFonts w:eastAsiaTheme="minorEastAsia"/>
      <w:sz w:val="20"/>
      <w:szCs w:val="20"/>
    </w:rPr>
  </w:style>
  <w:style w:type="character" w:styleId="FootnoteReference">
    <w:name w:val="footnote reference"/>
    <w:basedOn w:val="DefaultParagraphFont"/>
    <w:uiPriority w:val="99"/>
    <w:semiHidden/>
    <w:unhideWhenUsed/>
    <w:rsid w:val="001905E3"/>
    <w:rPr>
      <w:vertAlign w:val="superscript"/>
    </w:rPr>
  </w:style>
  <w:style w:type="paragraph" w:styleId="Revision">
    <w:name w:val="Revision"/>
    <w:hidden/>
    <w:uiPriority w:val="99"/>
    <w:semiHidden/>
    <w:rsid w:val="004E7FA9"/>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FBA7042-AE0C-4915-9504-A9F1CA4C9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11</Pages>
  <Words>29117</Words>
  <Characters>165970</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Nicole</cp:lastModifiedBy>
  <cp:revision>23</cp:revision>
  <cp:lastPrinted>2018-08-07T18:55:00Z</cp:lastPrinted>
  <dcterms:created xsi:type="dcterms:W3CDTF">2018-06-28T19:04:00Z</dcterms:created>
  <dcterms:modified xsi:type="dcterms:W3CDTF">2018-08-08T18:56:00Z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211e5fc9-3be7-3c76-9f96-a7a85a1dc49e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